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p14">
  <w:body>
    <w:p w:rsidRPr="00AE66B3" w:rsidR="00FA2613" w:rsidP="00FA2613" w:rsidRDefault="00FA2613" w14:paraId="3FE6B563" w14:textId="28E6250B">
      <w:pPr>
        <w:pStyle w:val="Heading1"/>
        <w:rPr>
          <w:b/>
          <w:bCs/>
        </w:rPr>
      </w:pPr>
      <w:r w:rsidRPr="00AE66B3">
        <w:rPr>
          <w:b/>
          <w:bCs/>
        </w:rPr>
        <w:t xml:space="preserve">Teacher Notes for </w:t>
      </w:r>
      <w:r w:rsidR="00B00DD3">
        <w:rPr>
          <w:b/>
          <w:bCs/>
        </w:rPr>
        <w:t xml:space="preserve">Suicide in </w:t>
      </w:r>
      <w:r w:rsidR="000A7E87">
        <w:rPr>
          <w:b/>
          <w:bCs/>
        </w:rPr>
        <w:t>Veterans</w:t>
      </w:r>
      <w:r w:rsidR="00B00DD3">
        <w:rPr>
          <w:b/>
          <w:bCs/>
        </w:rPr>
        <w:t xml:space="preserve"> with PTSD</w:t>
      </w:r>
    </w:p>
    <w:p w:rsidR="00FA2613" w:rsidP="00FA2613" w:rsidRDefault="00FA2613" w14:paraId="10C9753A" w14:textId="77777777">
      <w:pPr>
        <w:pStyle w:val="Heading2"/>
        <w:rPr>
          <w:b/>
          <w:bCs/>
        </w:rPr>
      </w:pPr>
    </w:p>
    <w:p w:rsidRPr="00A91403" w:rsidR="00FA2613" w:rsidP="00FA2613" w:rsidRDefault="00FA2613" w14:paraId="1BA2F8E1" w14:textId="77777777">
      <w:pPr>
        <w:pStyle w:val="Heading2"/>
        <w:rPr>
          <w:b/>
          <w:bCs/>
        </w:rPr>
      </w:pPr>
      <w:r w:rsidRPr="00A91403">
        <w:rPr>
          <w:b/>
          <w:bCs/>
        </w:rPr>
        <w:t>Motivation and Essential Understandings</w:t>
      </w:r>
    </w:p>
    <w:p w:rsidR="00FA2613" w:rsidP="008D3DB8" w:rsidRDefault="0078671A" w14:paraId="6E9DDB96" w14:textId="0A8FA236">
      <w:r w:rsidRPr="0078671A">
        <w:t>Research has consistently shown that evidence-based assessment is necessary to inform evidence-based therapeutic interventions or treatment</w:t>
      </w:r>
      <w:r>
        <w:t xml:space="preserve">. </w:t>
      </w:r>
      <w:r w:rsidRPr="008D3DB8" w:rsidR="008D3DB8">
        <w:t xml:space="preserve"> </w:t>
      </w:r>
      <w:r w:rsidRPr="009D5B2C" w:rsidR="009D5B2C">
        <w:t xml:space="preserve">Existing self-report measures tend to focus on either risk or protective factors for the assessment of </w:t>
      </w:r>
      <w:r w:rsidR="009D5B2C">
        <w:t xml:space="preserve">military </w:t>
      </w:r>
      <w:r w:rsidRPr="009D5B2C" w:rsidR="009D5B2C">
        <w:t xml:space="preserve">Veterans with a series of combat-related experiences. </w:t>
      </w:r>
      <w:r w:rsidR="00560A9B">
        <w:t>T</w:t>
      </w:r>
      <w:r w:rsidRPr="00EE0491" w:rsidR="00EE0491">
        <w:t xml:space="preserve">he MSRI-28 has the advantage of evaluating risk and protective factors simultaneously. This </w:t>
      </w:r>
      <w:r w:rsidR="00EE0491">
        <w:t xml:space="preserve">lesson </w:t>
      </w:r>
      <w:r w:rsidRPr="00EE0491" w:rsidR="00EE0491">
        <w:t>will examine the contribution of evaluating the responses of groups of Veterans with a diagnosis of posttraumatic stress disorder (PTSD; DSM-5)</w:t>
      </w:r>
      <w:r w:rsidR="00560A9B">
        <w:t xml:space="preserve"> between two groups: </w:t>
      </w:r>
      <w:r w:rsidRPr="00EE0491" w:rsidR="00EE0491">
        <w:t xml:space="preserve">exposed to combat </w:t>
      </w:r>
      <w:r w:rsidR="00560A9B">
        <w:t>vs. n</w:t>
      </w:r>
      <w:r w:rsidRPr="00EE0491" w:rsidR="00EE0491">
        <w:t>ot exposed</w:t>
      </w:r>
      <w:del w:author="Marilyn S Kupetz" w:date="2020-05-20T12:59:00Z" w:id="0">
        <w:r w:rsidRPr="00F4088D" w:rsidDel="00785C19" w:rsidR="00FA2613">
          <w:delText>Prely on interpreting. M</w:delText>
        </w:r>
      </w:del>
      <w:del w:author="Marilyn S Kupetz" w:date="2020-05-20T13:00:00Z" w:id="1">
        <w:r w:rsidRPr="00F4088D" w:rsidDel="00785C19" w:rsidR="00FA2613">
          <w:delText xml:space="preserve">any times, </w:delText>
        </w:r>
      </w:del>
      <w:del w:author="Marilyn S Kupetz" w:date="2020-05-20T12:59:00Z" w:id="2">
        <w:r w:rsidRPr="00F4088D" w:rsidDel="00785C19" w:rsidR="00FA2613">
          <w:delText>project managers</w:delText>
        </w:r>
      </w:del>
      <w:del w:author="Marilyn S Kupetz" w:date="2020-05-20T12:37:00Z" w:id="3">
        <w:r w:rsidDel="00AE66B3" w:rsidR="00FA2613">
          <w:delText xml:space="preserve">the </w:delText>
        </w:r>
      </w:del>
      <w:r w:rsidR="0068288E">
        <w:t>.</w:t>
      </w:r>
    </w:p>
    <w:p w:rsidR="0068288E" w:rsidP="0068288E" w:rsidRDefault="0068288E" w14:paraId="7C5C00B6" w14:textId="6654B5A4">
      <w:pPr>
        <w:pStyle w:val="ListParagraph"/>
        <w:numPr>
          <w:ilvl w:val="0"/>
          <w:numId w:val="48"/>
        </w:numPr>
      </w:pPr>
      <w:r>
        <w:t>How do risk and protective factors correlate to suicide in military Veterans?</w:t>
      </w:r>
    </w:p>
    <w:p w:rsidRPr="00A91403" w:rsidR="00FA2613" w:rsidP="00FA2613" w:rsidRDefault="00FA2613" w14:paraId="0046175A" w14:textId="77777777">
      <w:pPr>
        <w:pStyle w:val="Heading2"/>
        <w:rPr>
          <w:b/>
          <w:bCs/>
        </w:rPr>
      </w:pPr>
      <w:r>
        <w:rPr>
          <w:b/>
          <w:bCs/>
        </w:rPr>
        <w:t>Context and Dataset</w:t>
      </w:r>
    </w:p>
    <w:p w:rsidR="00FA2613" w:rsidP="00FA2613" w:rsidRDefault="00FA2613" w14:paraId="1BFA7538" w14:textId="56FCB1F3">
      <w:del w:author="Marilyn S Kupetz" w:date="2020-05-20T12:38:00Z" w:id="4">
        <w:r w:rsidDel="00AE66B3">
          <w:delText>In this lesson s</w:delText>
        </w:r>
      </w:del>
      <w:ins w:author="Marilyn S Kupetz" w:date="2020-05-20T12:38:00Z" w:id="5">
        <w:r>
          <w:t>S</w:t>
        </w:r>
      </w:ins>
      <w:r>
        <w:t xml:space="preserve">tudents will interpret trends for </w:t>
      </w:r>
      <w:r w:rsidR="0078671A">
        <w:t xml:space="preserve">and form hypotheses </w:t>
      </w:r>
      <w:r>
        <w:t xml:space="preserve">using </w:t>
      </w:r>
      <w:del w:author="Marilyn S Kupetz" w:date="2020-05-20T12:38:00Z" w:id="6">
        <w:r w:rsidDel="00AE66B3">
          <w:delText>be using</w:delText>
        </w:r>
      </w:del>
      <w:r>
        <w:t xml:space="preserve">data </w:t>
      </w:r>
      <w:r w:rsidRPr="005C53D3" w:rsidR="005C53D3">
        <w:t>from the</w:t>
      </w:r>
      <w:r w:rsidRPr="0078671A" w:rsidR="0078671A">
        <w:t xml:space="preserve"> </w:t>
      </w:r>
      <w:r w:rsidRPr="0078671A" w:rsidR="0078671A">
        <w:rPr>
          <w:b/>
          <w:bCs/>
        </w:rPr>
        <w:t>Multidimensional Suicide-related Response Inventory-28</w:t>
      </w:r>
      <w:r w:rsidR="0078671A">
        <w:t xml:space="preserve"> (MSRI-28)</w:t>
      </w:r>
      <w:r w:rsidRPr="005C53D3" w:rsidR="005C53D3">
        <w:t xml:space="preserve"> published by </w:t>
      </w:r>
      <w:r w:rsidR="009E7F6F">
        <w:t>Dr. Augustine Osman, Professor of Clinal Psychology, University of Texas at San Antonio</w:t>
      </w:r>
      <w:r w:rsidRPr="005C53D3" w:rsidR="005C53D3">
        <w:t>.</w:t>
      </w:r>
      <w:r w:rsidR="009226F9">
        <w:t xml:space="preserve"> Students will document results as a summative project.</w:t>
      </w:r>
      <w:del w:author="Marilyn S Kupetz" w:date="2020-05-20T12:38:00Z" w:id="7">
        <w:r w:rsidDel="00AE66B3">
          <w:delText xml:space="preserve">Students </w:delText>
        </w:r>
      </w:del>
    </w:p>
    <w:p w:rsidR="00FA2613" w:rsidP="00FA2613" w:rsidRDefault="00FA2613" w14:paraId="41882AD8" w14:textId="77777777">
      <w:pPr>
        <w:pStyle w:val="Heading2"/>
        <w:rPr>
          <w:b/>
          <w:bCs/>
        </w:rPr>
      </w:pPr>
      <w:r w:rsidRPr="00A91403">
        <w:rPr>
          <w:b/>
          <w:bCs/>
        </w:rPr>
        <w:t>Learning Objectives</w:t>
      </w:r>
    </w:p>
    <w:p w:rsidRPr="00A91403" w:rsidR="00FA2613" w:rsidP="00FA2613" w:rsidRDefault="00FA2613" w14:paraId="1FE06F38" w14:textId="77777777">
      <w:r w:rsidRPr="00A91403">
        <w:t>Students will be able to</w:t>
      </w:r>
      <w:r>
        <w:t>:</w:t>
      </w:r>
    </w:p>
    <w:p w:rsidRPr="005F4939" w:rsidR="005F4939" w:rsidP="005F4939" w:rsidRDefault="005F4939" w14:paraId="60C3092A" w14:textId="77777777">
      <w:pPr>
        <w:pStyle w:val="Heading2"/>
        <w:numPr>
          <w:ilvl w:val="0"/>
          <w:numId w:val="38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5F4939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Describe methods of exploratory data analysis used in research </w:t>
      </w:r>
    </w:p>
    <w:p w:rsidRPr="005F4939" w:rsidR="005F4939" w:rsidP="005F4939" w:rsidRDefault="005F4939" w14:paraId="35438D3D" w14:textId="77777777">
      <w:pPr>
        <w:pStyle w:val="Heading2"/>
        <w:numPr>
          <w:ilvl w:val="0"/>
          <w:numId w:val="38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5F4939">
        <w:rPr>
          <w:rFonts w:asciiTheme="minorHAnsi" w:hAnsiTheme="minorHAnsi" w:eastAsiaTheme="minorHAnsi" w:cstheme="minorBidi"/>
          <w:color w:val="auto"/>
          <w:sz w:val="22"/>
          <w:szCs w:val="22"/>
        </w:rPr>
        <w:t>Analyze hypotheses for data-related to risk and protective factors for PTSD</w:t>
      </w:r>
    </w:p>
    <w:p w:rsidRPr="005F4939" w:rsidR="005F4939" w:rsidP="005F4939" w:rsidRDefault="005F4939" w14:paraId="7B8E3619" w14:textId="77777777">
      <w:pPr>
        <w:pStyle w:val="Heading2"/>
        <w:numPr>
          <w:ilvl w:val="0"/>
          <w:numId w:val="38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5F4939">
        <w:rPr>
          <w:rFonts w:asciiTheme="minorHAnsi" w:hAnsiTheme="minorHAnsi" w:eastAsiaTheme="minorHAnsi" w:cstheme="minorBidi"/>
          <w:color w:val="auto"/>
          <w:sz w:val="22"/>
          <w:szCs w:val="22"/>
        </w:rPr>
        <w:t>Evaluate a predictive model to inform decision making for evidence-based assessment</w:t>
      </w:r>
    </w:p>
    <w:p w:rsidRPr="005F4939" w:rsidR="007455C2" w:rsidP="00923435" w:rsidRDefault="002D70B2" w14:paraId="2F0A6483" w14:textId="4D941358">
      <w:pPr>
        <w:pStyle w:val="Heading2"/>
        <w:numPr>
          <w:ilvl w:val="0"/>
          <w:numId w:val="38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5F4939">
        <w:rPr>
          <w:rFonts w:asciiTheme="minorHAnsi" w:hAnsiTheme="minorHAnsi" w:eastAsiaTheme="minorHAnsi" w:cstheme="minorBidi"/>
          <w:color w:val="auto"/>
          <w:sz w:val="22"/>
          <w:szCs w:val="22"/>
        </w:rPr>
        <w:t>Describe methods of exploratory data analysis used in research</w:t>
      </w:r>
    </w:p>
    <w:p w:rsidRPr="00A91403" w:rsidR="00FA2613" w:rsidP="00FA2613" w:rsidRDefault="00FA2613" w14:paraId="701BF922" w14:textId="77777777">
      <w:pPr>
        <w:pStyle w:val="Heading2"/>
        <w:rPr>
          <w:b/>
          <w:bCs/>
        </w:rPr>
      </w:pPr>
      <w:r w:rsidRPr="00A91403">
        <w:rPr>
          <w:b/>
          <w:bCs/>
        </w:rPr>
        <w:t xml:space="preserve">Data Science Concepts and Skills </w:t>
      </w:r>
      <w:del w:author="Marilyn S Kupetz" w:date="2020-05-20T13:02:00Z" w:id="8">
        <w:r w:rsidRPr="00A91403" w:rsidDel="00785C19">
          <w:rPr>
            <w:b/>
            <w:bCs/>
          </w:rPr>
          <w:delText>Taught</w:delText>
        </w:r>
      </w:del>
    </w:p>
    <w:p w:rsidR="00FA2613" w:rsidP="00FA2613" w:rsidRDefault="00FA2613" w14:paraId="7C317D37" w14:textId="77777777">
      <w:pPr>
        <w:pStyle w:val="ListParagraph"/>
        <w:numPr>
          <w:ilvl w:val="0"/>
          <w:numId w:val="30"/>
        </w:numPr>
      </w:pPr>
      <w:r>
        <w:t>Summary statistics</w:t>
      </w:r>
    </w:p>
    <w:p w:rsidR="00FA2613" w:rsidP="00FA2613" w:rsidRDefault="00FA2613" w14:paraId="119DAE87" w14:textId="77777777">
      <w:pPr>
        <w:pStyle w:val="ListParagraph"/>
        <w:numPr>
          <w:ilvl w:val="0"/>
          <w:numId w:val="30"/>
        </w:numPr>
      </w:pPr>
      <w:r>
        <w:t>Exploratory data analysis; Static and interactive data visualization</w:t>
      </w:r>
    </w:p>
    <w:p w:rsidR="00FA2613" w:rsidP="00432A6E" w:rsidRDefault="00FA2613" w14:paraId="6D12ECEE" w14:textId="4505E626">
      <w:pPr>
        <w:pStyle w:val="ListParagraph"/>
        <w:numPr>
          <w:ilvl w:val="0"/>
          <w:numId w:val="30"/>
        </w:numPr>
      </w:pPr>
      <w:r>
        <w:t>Data wrangling; data dictionary</w:t>
      </w:r>
      <w:del w:author="Marilyn S Kupetz" w:date="2020-05-20T13:02:00Z" w:id="9">
        <w:r w:rsidDel="00785C19">
          <w:delText>L</w:delText>
        </w:r>
      </w:del>
    </w:p>
    <w:p w:rsidR="004A6059" w:rsidP="00432A6E" w:rsidRDefault="004A6059" w14:paraId="27EDF8F6" w14:textId="77777777">
      <w:pPr>
        <w:pStyle w:val="ListParagraph"/>
        <w:numPr>
          <w:ilvl w:val="0"/>
          <w:numId w:val="30"/>
        </w:numPr>
      </w:pPr>
      <w:r>
        <w:t>Hypothesis testing</w:t>
      </w:r>
    </w:p>
    <w:p w:rsidRPr="00782EAA" w:rsidR="001E1C1D" w:rsidP="00432A6E" w:rsidRDefault="000A3145" w14:paraId="0E5B191F" w14:textId="7C529C6F">
      <w:pPr>
        <w:pStyle w:val="ListParagraph"/>
        <w:numPr>
          <w:ilvl w:val="0"/>
          <w:numId w:val="30"/>
        </w:numPr>
      </w:pPr>
      <w:r>
        <w:t xml:space="preserve">Predictive modeling with </w:t>
      </w:r>
      <w:r w:rsidR="004A6059">
        <w:t>Decision tree; Random Forest</w:t>
      </w:r>
    </w:p>
    <w:p w:rsidRPr="00A91403" w:rsidR="00FA2613" w:rsidP="00FA2613" w:rsidRDefault="00FA2613" w14:paraId="0A185549" w14:textId="77777777">
      <w:pPr>
        <w:pStyle w:val="Heading2"/>
        <w:rPr>
          <w:b/>
          <w:bCs/>
        </w:rPr>
      </w:pPr>
      <w:r w:rsidRPr="00A91403">
        <w:rPr>
          <w:b/>
          <w:bCs/>
        </w:rPr>
        <w:t>Students</w:t>
      </w:r>
    </w:p>
    <w:p w:rsidR="00FA2613" w:rsidP="00FA2613" w:rsidRDefault="00FA2613" w14:paraId="628C7782" w14:textId="66610723">
      <w:r>
        <w:t xml:space="preserve">This lesson is for late undergraduate students. Students </w:t>
      </w:r>
      <w:r w:rsidRPr="002D18F3">
        <w:t xml:space="preserve">should </w:t>
      </w:r>
      <w:r>
        <w:t xml:space="preserve">be familiar with </w:t>
      </w:r>
      <w:ins w:author="Marilyn S Kupetz" w:date="2020-05-20T13:02:00Z" w:id="10">
        <w:r w:rsidRPr="002D18F3">
          <w:rPr>
            <w:rPrChange w:author="Marilyn S Kupetz" w:date="2020-05-20T13:15:00Z" w:id="11">
              <w:rPr>
                <w:b/>
                <w:bCs/>
              </w:rPr>
            </w:rPrChange>
          </w:rPr>
          <w:t>s</w:t>
        </w:r>
      </w:ins>
      <w:del w:author="Marilyn S Kupetz" w:date="2020-05-20T13:02:00Z" w:id="12">
        <w:r w:rsidRPr="002D18F3" w:rsidDel="00785C19">
          <w:rPr>
            <w:rPrChange w:author="Marilyn S Kupetz" w:date="2020-05-20T13:15:00Z" w:id="13">
              <w:rPr>
                <w:b/>
                <w:bCs/>
              </w:rPr>
            </w:rPrChange>
          </w:rPr>
          <w:delText>S</w:delText>
        </w:r>
      </w:del>
      <w:r w:rsidRPr="002D18F3">
        <w:rPr>
          <w:rPrChange w:author="Marilyn S Kupetz" w:date="2020-05-20T13:15:00Z" w:id="14">
            <w:rPr>
              <w:b/>
              <w:bCs/>
            </w:rPr>
          </w:rPrChange>
        </w:rPr>
        <w:t>tatistical concepts</w:t>
      </w:r>
      <w:r>
        <w:t>,</w:t>
      </w:r>
      <w:r w:rsidRPr="002D18F3">
        <w:rPr>
          <w:rPrChange w:author="Marilyn S Kupetz" w:date="2020-05-20T13:15:00Z" w:id="15">
            <w:rPr>
              <w:b/>
              <w:bCs/>
            </w:rPr>
          </w:rPrChange>
        </w:rPr>
        <w:t xml:space="preserve"> </w:t>
      </w:r>
      <w:r w:rsidRPr="002D18F3">
        <w:t xml:space="preserve">basic </w:t>
      </w:r>
      <w:r w:rsidRPr="002D18F3">
        <w:rPr>
          <w:rPrChange w:author="Marilyn S Kupetz" w:date="2020-05-20T13:15:00Z" w:id="16">
            <w:rPr>
              <w:b/>
              <w:bCs/>
            </w:rPr>
          </w:rPrChange>
        </w:rPr>
        <w:t>data visualizations</w:t>
      </w:r>
      <w:r>
        <w:t>, and have worked in Excel.</w:t>
      </w:r>
      <w:del w:author="Marilyn S Kupetz" w:date="2020-05-20T12:41:00Z" w:id="17">
        <w:r w:rsidDel="00AE66B3">
          <w:delText>EXCEL</w:delText>
        </w:r>
      </w:del>
      <w:r>
        <w:t xml:space="preserve"> </w:t>
      </w:r>
      <w:r w:rsidR="00FB4131">
        <w:t>In addition, students will run models in notebooks coded in R</w:t>
      </w:r>
      <w:r w:rsidR="00D05424">
        <w:t>.</w:t>
      </w:r>
      <w:r>
        <w:t xml:space="preserve"> </w:t>
      </w:r>
    </w:p>
    <w:p w:rsidRPr="00A91403" w:rsidR="00FA2613" w:rsidP="00FA2613" w:rsidRDefault="00FA2613" w14:paraId="41D19396" w14:textId="77777777">
      <w:pPr>
        <w:pStyle w:val="Heading2"/>
        <w:rPr>
          <w:b/>
          <w:bCs/>
        </w:rPr>
      </w:pPr>
      <w:r w:rsidRPr="00A91403">
        <w:rPr>
          <w:b/>
          <w:bCs/>
        </w:rPr>
        <w:t xml:space="preserve">Time to Teach this Lesson </w:t>
      </w:r>
    </w:p>
    <w:p w:rsidR="00FA2613" w:rsidP="00FA2613" w:rsidRDefault="00FA2613" w14:paraId="2017C7C6" w14:textId="29E7AF8B">
      <w:r>
        <w:t xml:space="preserve">This lesson can be </w:t>
      </w:r>
      <w:del w:author="Marilyn S Kupetz" w:date="2020-05-20T13:02:00Z" w:id="18">
        <w:r w:rsidDel="00785C19">
          <w:delText>This lesson can be taught</w:delText>
        </w:r>
      </w:del>
      <w:r>
        <w:t xml:space="preserve">taught in </w:t>
      </w:r>
      <w:r w:rsidR="00FB4131">
        <w:t>3</w:t>
      </w:r>
      <w:r>
        <w:t xml:space="preserve"> sessions</w:t>
      </w:r>
      <w:r w:rsidR="006E2052">
        <w:t xml:space="preserve"> along with </w:t>
      </w:r>
      <w:r w:rsidR="00FB4131">
        <w:t>TA assistance in running models</w:t>
      </w:r>
      <w:r w:rsidR="00D05424">
        <w:t xml:space="preserve"> in R</w:t>
      </w:r>
      <w:r>
        <w:t xml:space="preserve"> </w:t>
      </w:r>
    </w:p>
    <w:p w:rsidR="00FA2613" w:rsidP="00FA2613" w:rsidRDefault="00FA2613" w14:paraId="4B57A815" w14:textId="48BB9B3E">
      <w:r>
        <w:rPr>
          <w:b/>
          <w:bCs/>
        </w:rPr>
        <w:t xml:space="preserve">First </w:t>
      </w:r>
      <w:r w:rsidRPr="00E63BFD">
        <w:rPr>
          <w:b/>
          <w:bCs/>
        </w:rPr>
        <w:t>Week</w:t>
      </w:r>
      <w:r>
        <w:t xml:space="preserve">: 1-hour prep, 2-hour class session; </w:t>
      </w:r>
      <w:r w:rsidR="00FB4131">
        <w:t>MRSI-28 dataset</w:t>
      </w:r>
      <w:r w:rsidR="00172202">
        <w:t xml:space="preserve">; hypothesis </w:t>
      </w:r>
      <w:r w:rsidR="002D5220">
        <w:t>testing</w:t>
      </w:r>
      <w:r w:rsidR="00172202">
        <w:t>; review of Statistics</w:t>
      </w:r>
    </w:p>
    <w:p w:rsidR="00FB4131" w:rsidP="00FA2613" w:rsidRDefault="00FA2613" w14:paraId="71A459B2" w14:textId="73A662C1">
      <w:r>
        <w:rPr>
          <w:b/>
          <w:bCs/>
        </w:rPr>
        <w:t xml:space="preserve">Second </w:t>
      </w:r>
      <w:r w:rsidRPr="00E63BFD">
        <w:rPr>
          <w:b/>
          <w:bCs/>
        </w:rPr>
        <w:t>Week</w:t>
      </w:r>
      <w:r>
        <w:t xml:space="preserve">: </w:t>
      </w:r>
      <w:r w:rsidR="00FB4131">
        <w:t>1</w:t>
      </w:r>
      <w:r>
        <w:t>-hour class session</w:t>
      </w:r>
      <w:r w:rsidR="00FB4131">
        <w:t xml:space="preserve"> to review decision trees; guided work running models in R</w:t>
      </w:r>
    </w:p>
    <w:p w:rsidR="00FA2613" w:rsidP="00FA2613" w:rsidRDefault="00FB4131" w14:paraId="7CD80D75" w14:textId="3485265E">
      <w:r w:rsidRPr="00FB4131">
        <w:rPr>
          <w:b/>
          <w:bCs/>
        </w:rPr>
        <w:t>Third Week</w:t>
      </w:r>
      <w:r>
        <w:t xml:space="preserve">: </w:t>
      </w:r>
      <w:r w:rsidR="00FA2613">
        <w:t xml:space="preserve"> </w:t>
      </w:r>
      <w:r w:rsidR="00172202">
        <w:t>Review visualizations; s</w:t>
      </w:r>
      <w:r>
        <w:t>ummarize hypothesis; directions for incorporating work into final p</w:t>
      </w:r>
      <w:r w:rsidR="009226F9">
        <w:t>rojects</w:t>
      </w:r>
    </w:p>
    <w:p w:rsidRPr="00AB1C08" w:rsidR="00FA2613" w:rsidP="00FA2613" w:rsidRDefault="00FA2613" w14:paraId="07894DEC" w14:textId="77777777">
      <w:pPr>
        <w:pStyle w:val="Heading2"/>
        <w:rPr>
          <w:b/>
          <w:bCs/>
        </w:rPr>
      </w:pPr>
      <w:r w:rsidRPr="00AB1C08">
        <w:rPr>
          <w:b/>
          <w:bCs/>
        </w:rPr>
        <w:lastRenderedPageBreak/>
        <w:t>Lesson Materials</w:t>
      </w:r>
    </w:p>
    <w:p w:rsidRPr="006F5146" w:rsidR="00FA2613" w:rsidP="00FA2613" w:rsidRDefault="00FA2613" w14:paraId="397F197F" w14:textId="07259364">
      <w:ins w:author="Joe Garner" w:date="2020-05-20T14:21:00Z" w:id="19">
        <w:r>
          <w:t>You will find all the l</w:t>
        </w:r>
      </w:ins>
      <w:ins w:author="Joe Garner" w:date="2020-05-20T13:59:00Z" w:id="20">
        <w:r>
          <w:t xml:space="preserve">esson materials in the </w:t>
        </w:r>
      </w:ins>
      <w:ins w:author="Joe Garner" w:date="2020-05-20T14:00:00Z" w:id="21">
        <w:r>
          <w:t xml:space="preserve">GenAI </w:t>
        </w:r>
      </w:ins>
      <w:ins w:author="Joe Garner" w:date="2020-05-20T13:59:00Z" w:id="22">
        <w:r>
          <w:t>GitHub</w:t>
        </w:r>
      </w:ins>
      <w:ins w:author="Joe Garner" w:date="2020-05-20T14:22:00Z" w:id="23">
        <w:r>
          <w:t xml:space="preserve"> repository</w:t>
        </w:r>
      </w:ins>
      <w:ins w:author="Joe Garner" w:date="2020-05-20T13:59:00Z" w:id="24">
        <w:r>
          <w:t>.</w:t>
        </w:r>
      </w:ins>
      <w:ins w:author="Joe Garner" w:date="2020-05-20T14:00:00Z" w:id="25">
        <w:r>
          <w:t xml:space="preserve"> </w:t>
        </w:r>
      </w:ins>
      <w:ins w:author="Joe Garner" w:date="2020-05-20T14:19:00Z" w:id="26">
        <w:r>
          <w:t xml:space="preserve">The </w:t>
        </w:r>
      </w:ins>
      <w:r w:rsidR="00860775">
        <w:t>R</w:t>
      </w:r>
      <w:ins w:author="Joe Garner" w:date="2020-05-20T14:22:00Z" w:id="27">
        <w:r>
          <w:t xml:space="preserve"> </w:t>
        </w:r>
      </w:ins>
      <w:ins w:author="Joe Garner" w:date="2020-05-20T14:19:00Z" w:id="28">
        <w:r>
          <w:t xml:space="preserve">notebook </w:t>
        </w:r>
      </w:ins>
      <w:ins w:author="Joe Garner" w:date="2020-05-20T14:46:00Z" w:id="29">
        <w:r>
          <w:t>is n</w:t>
        </w:r>
      </w:ins>
      <w:ins w:author="Joe Garner" w:date="2020-05-20T14:20:00Z" w:id="30">
        <w:r>
          <w:t xml:space="preserve">ot </w:t>
        </w:r>
      </w:ins>
      <w:ins w:author="Joe Garner" w:date="2020-05-20T14:46:00Z" w:id="31">
        <w:r>
          <w:t>necessary</w:t>
        </w:r>
      </w:ins>
      <w:ins w:author="Joe Garner" w:date="2020-05-20T14:20:00Z" w:id="32">
        <w:r>
          <w:t xml:space="preserve"> </w:t>
        </w:r>
      </w:ins>
      <w:ins w:author="Joe Garner" w:date="2020-05-20T14:21:00Z" w:id="33">
        <w:r>
          <w:t xml:space="preserve">to teach this lesson </w:t>
        </w:r>
      </w:ins>
      <w:ins w:author="Joe Garner" w:date="2020-05-20T14:20:00Z" w:id="34">
        <w:r>
          <w:t>but</w:t>
        </w:r>
      </w:ins>
      <w:ins w:author="Joe Garner" w:date="2020-05-20T14:46:00Z" w:id="35">
        <w:r>
          <w:t xml:space="preserve"> is</w:t>
        </w:r>
      </w:ins>
      <w:ins w:author="Joe Garner" w:date="2020-05-20T14:20:00Z" w:id="36">
        <w:r>
          <w:t xml:space="preserve"> </w:t>
        </w:r>
      </w:ins>
      <w:ins w:author="Joe Garner" w:date="2020-05-20T14:19:00Z" w:id="37">
        <w:r>
          <w:t xml:space="preserve">available to those who wish </w:t>
        </w:r>
      </w:ins>
      <w:ins w:author="Joe Garner" w:date="2020-05-20T14:47:00Z" w:id="38">
        <w:r>
          <w:t xml:space="preserve">to teach more hands-on </w:t>
        </w:r>
      </w:ins>
      <w:ins w:author="Joe Garner" w:date="2020-05-20T14:57:00Z" w:id="39">
        <w:r>
          <w:t>D</w:t>
        </w:r>
      </w:ins>
      <w:ins w:author="Joe Garner" w:date="2020-05-20T14:47:00Z" w:id="40">
        <w:r>
          <w:t xml:space="preserve">ata </w:t>
        </w:r>
      </w:ins>
      <w:ins w:author="Joe Garner" w:date="2020-05-20T14:57:00Z" w:id="41">
        <w:r>
          <w:t>S</w:t>
        </w:r>
      </w:ins>
      <w:ins w:author="Joe Garner" w:date="2020-05-20T14:47:00Z" w:id="42">
        <w:r>
          <w:t>cience</w:t>
        </w:r>
      </w:ins>
      <w:ins w:author="Joe Garner" w:date="2020-05-20T14:19:00Z" w:id="43">
        <w:r>
          <w:t xml:space="preserve">.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720"/>
        <w:gridCol w:w="4082"/>
      </w:tblGrid>
      <w:tr w:rsidR="00173E6A" w:rsidTr="79612727" w14:paraId="6812FE0F" w14:textId="77777777">
        <w:tc>
          <w:tcPr>
            <w:tcW w:w="1548" w:type="dxa"/>
            <w:shd w:val="clear" w:color="auto" w:fill="D9E2F3" w:themeFill="accent1" w:themeFillTint="33"/>
            <w:tcMar/>
          </w:tcPr>
          <w:p w:rsidRPr="00ED497E" w:rsidR="00FA2613" w:rsidP="009B33B7" w:rsidRDefault="00FA2613" w14:paraId="5C01F0E8" w14:textId="7777777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Materials</w:t>
            </w:r>
          </w:p>
        </w:tc>
        <w:tc>
          <w:tcPr>
            <w:tcW w:w="3720" w:type="dxa"/>
            <w:shd w:val="clear" w:color="auto" w:fill="D9E2F3" w:themeFill="accent1" w:themeFillTint="33"/>
            <w:tcMar/>
          </w:tcPr>
          <w:p w:rsidRPr="00ED497E" w:rsidR="00FA2613" w:rsidP="009B33B7" w:rsidRDefault="00FA2613" w14:paraId="5183D0F8" w14:textId="7777777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File</w:t>
            </w:r>
          </w:p>
        </w:tc>
        <w:tc>
          <w:tcPr>
            <w:tcW w:w="4082" w:type="dxa"/>
            <w:shd w:val="clear" w:color="auto" w:fill="D9E2F3" w:themeFill="accent1" w:themeFillTint="33"/>
            <w:tcMar/>
          </w:tcPr>
          <w:p w:rsidRPr="00ED497E" w:rsidR="00FA2613" w:rsidP="009B33B7" w:rsidRDefault="00FA2613" w14:paraId="48F48805" w14:textId="7777777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Description</w:t>
            </w:r>
          </w:p>
        </w:tc>
      </w:tr>
      <w:tr w:rsidR="00173E6A" w:rsidTr="79612727" w14:paraId="60736235" w14:textId="77777777">
        <w:tc>
          <w:tcPr>
            <w:tcW w:w="1548" w:type="dxa"/>
            <w:tcMar/>
          </w:tcPr>
          <w:p w:rsidR="008F6BE3" w:rsidP="009B33B7" w:rsidRDefault="008F6BE3" w14:paraId="52CC3DD3" w14:textId="6CC59F43">
            <w:r>
              <w:t>Lecture 1</w:t>
            </w:r>
          </w:p>
        </w:tc>
        <w:tc>
          <w:tcPr>
            <w:tcW w:w="3720" w:type="dxa"/>
            <w:tcMar/>
          </w:tcPr>
          <w:p w:rsidR="008F6BE3" w:rsidP="009B33B7" w:rsidRDefault="00F72B3D" w14:paraId="006CBBF2" w14:textId="79E7C977">
            <w:r>
              <w:t>Lecture_</w:t>
            </w:r>
            <w:r w:rsidR="00B00DD3">
              <w:t>Suicide_in_ V</w:t>
            </w:r>
            <w:r>
              <w:t>eterans_</w:t>
            </w:r>
            <w:r w:rsidR="00B00DD3">
              <w:t>with_PTSD_</w:t>
            </w:r>
            <w:r>
              <w:t>2020.ppt</w:t>
            </w:r>
          </w:p>
        </w:tc>
        <w:tc>
          <w:tcPr>
            <w:tcW w:w="4082" w:type="dxa"/>
            <w:tcMar/>
          </w:tcPr>
          <w:p w:rsidR="008F6BE3" w:rsidP="009B33B7" w:rsidRDefault="008F6BE3" w14:paraId="6672E2CB" w14:textId="2B38B9BC">
            <w:r>
              <w:t xml:space="preserve">PPT </w:t>
            </w:r>
            <w:r w:rsidR="00863265">
              <w:t>L</w:t>
            </w:r>
            <w:r>
              <w:t>ecture on</w:t>
            </w:r>
            <w:r w:rsidR="00F72B3D">
              <w:t xml:space="preserve"> PTSD</w:t>
            </w:r>
          </w:p>
        </w:tc>
      </w:tr>
      <w:tr w:rsidR="00173E6A" w:rsidTr="79612727" w14:paraId="1306F4C6" w14:textId="77777777">
        <w:tc>
          <w:tcPr>
            <w:tcW w:w="1548" w:type="dxa"/>
            <w:tcMar/>
          </w:tcPr>
          <w:p w:rsidR="008F6BE3" w:rsidP="009B33B7" w:rsidRDefault="008F6BE3" w14:paraId="1931CA1B" w14:textId="5DF4DF06">
            <w:r>
              <w:t>Lecture 2</w:t>
            </w:r>
          </w:p>
        </w:tc>
        <w:tc>
          <w:tcPr>
            <w:tcW w:w="3720" w:type="dxa"/>
            <w:tcMar/>
          </w:tcPr>
          <w:p w:rsidR="008F6BE3" w:rsidP="009B33B7" w:rsidRDefault="006609CB" w14:paraId="26232243" w14:textId="17B59451">
            <w:r>
              <w:t xml:space="preserve">Instructor </w:t>
            </w:r>
            <w:r w:rsidR="00F1655C">
              <w:t>proprietary</w:t>
            </w:r>
          </w:p>
        </w:tc>
        <w:tc>
          <w:tcPr>
            <w:tcW w:w="4082" w:type="dxa"/>
            <w:tcMar/>
          </w:tcPr>
          <w:p w:rsidR="008F6BE3" w:rsidP="009B33B7" w:rsidRDefault="00863265" w14:paraId="2CE61D83" w14:textId="36F4A000">
            <w:r>
              <w:t xml:space="preserve">PPT Lecture on </w:t>
            </w:r>
            <w:r w:rsidR="00F72B3D">
              <w:t>S</w:t>
            </w:r>
            <w:r>
              <w:t>tat</w:t>
            </w:r>
            <w:r w:rsidR="007B3BFD">
              <w:t>istics</w:t>
            </w:r>
          </w:p>
        </w:tc>
      </w:tr>
      <w:tr w:rsidR="00173E6A" w:rsidTr="79612727" w14:paraId="0AD25527" w14:textId="77777777">
        <w:tc>
          <w:tcPr>
            <w:tcW w:w="1548" w:type="dxa"/>
            <w:tcMar/>
          </w:tcPr>
          <w:p w:rsidR="00FA2613" w:rsidP="009B33B7" w:rsidRDefault="00FA2613" w14:paraId="47638CE3" w14:textId="58904375">
            <w:r>
              <w:t>Dataset</w:t>
            </w:r>
          </w:p>
        </w:tc>
        <w:tc>
          <w:tcPr>
            <w:tcW w:w="3720" w:type="dxa"/>
            <w:shd w:val="clear" w:color="auto" w:fill="FFF2CC" w:themeFill="accent4" w:themeFillTint="33"/>
            <w:tcMar/>
          </w:tcPr>
          <w:p w:rsidRPr="00F72B3D" w:rsidR="00FA2613" w:rsidP="002B3C3A" w:rsidRDefault="00FA2613" w14:paraId="5120C072" w14:textId="06510CF3"/>
        </w:tc>
        <w:tc>
          <w:tcPr>
            <w:tcW w:w="4082" w:type="dxa"/>
            <w:tcMar/>
          </w:tcPr>
          <w:p w:rsidR="00FA2613" w:rsidP="009B33B7" w:rsidRDefault="00FA2613" w14:paraId="7083C967" w14:textId="33DABC92">
            <w:r>
              <w:t xml:space="preserve">Cleaned </w:t>
            </w:r>
            <w:r w:rsidR="00173E6A">
              <w:t xml:space="preserve">MSRI </w:t>
            </w:r>
            <w:r w:rsidR="002B3C3A">
              <w:t>dataset</w:t>
            </w:r>
          </w:p>
        </w:tc>
      </w:tr>
      <w:tr w:rsidR="00173E6A" w:rsidTr="79612727" w14:paraId="6DB9EE41" w14:textId="77777777">
        <w:trPr>
          <w:trHeight w:val="503"/>
        </w:trPr>
        <w:tc>
          <w:tcPr>
            <w:tcW w:w="1548" w:type="dxa"/>
            <w:tcMar/>
          </w:tcPr>
          <w:p w:rsidR="00FA2613" w:rsidP="009B33B7" w:rsidRDefault="00FA2613" w14:paraId="51C3C2DE" w14:textId="77777777">
            <w:r>
              <w:t>Data dictionary</w:t>
            </w:r>
          </w:p>
        </w:tc>
        <w:tc>
          <w:tcPr>
            <w:tcW w:w="3720" w:type="dxa"/>
            <w:shd w:val="clear" w:color="auto" w:fill="FFF2CC" w:themeFill="accent4" w:themeFillTint="33"/>
            <w:tcMar/>
          </w:tcPr>
          <w:p w:rsidRPr="00F72B3D" w:rsidR="00FA2613" w:rsidP="009B33B7" w:rsidRDefault="00FA2613" w14:paraId="5E179DCE" w14:textId="77777777"/>
        </w:tc>
        <w:tc>
          <w:tcPr>
            <w:tcW w:w="4082" w:type="dxa"/>
            <w:tcMar/>
          </w:tcPr>
          <w:p w:rsidR="00FA2613" w:rsidP="009B33B7" w:rsidRDefault="00042D8B" w14:paraId="4B0DDBE6" w14:textId="513B9C0F">
            <w:r>
              <w:t>p</w:t>
            </w:r>
            <w:ins w:author="Joe Garner" w:date="2020-05-20T14:02:00Z" w:id="44">
              <w:r w:rsidR="00FA2613">
                <w:t>df of data dictionary explaining the column headings (data</w:t>
              </w:r>
            </w:ins>
            <w:ins w:author="Joe Garner" w:date="2020-05-20T14:03:00Z" w:id="45">
              <w:r w:rsidR="00FA2613">
                <w:t xml:space="preserve"> fields</w:t>
              </w:r>
            </w:ins>
            <w:ins w:author="Joe Garner" w:date="2020-05-20T14:02:00Z" w:id="46">
              <w:r w:rsidR="00FA2613">
                <w:t>) in</w:t>
              </w:r>
            </w:ins>
            <w:ins w:author="Joe Garner" w:date="2020-05-20T14:03:00Z" w:id="47">
              <w:r w:rsidR="00FA2613">
                <w:t xml:space="preserve"> the datasets</w:t>
              </w:r>
            </w:ins>
          </w:p>
        </w:tc>
      </w:tr>
      <w:tr w:rsidR="00173E6A" w:rsidTr="79612727" w14:paraId="6DFF314F" w14:textId="77777777">
        <w:trPr>
          <w:trHeight w:val="503"/>
        </w:trPr>
        <w:tc>
          <w:tcPr>
            <w:tcW w:w="1548" w:type="dxa"/>
            <w:tcMar/>
          </w:tcPr>
          <w:p w:rsidR="00FA2613" w:rsidP="009B33B7" w:rsidRDefault="00173E6A" w14:paraId="10F61C71" w14:textId="2D0DE882">
            <w:r>
              <w:t>R notebook</w:t>
            </w:r>
          </w:p>
        </w:tc>
        <w:tc>
          <w:tcPr>
            <w:tcW w:w="3720" w:type="dxa"/>
            <w:tcMar/>
          </w:tcPr>
          <w:p w:rsidRPr="00F72B3D" w:rsidR="00FA2613" w:rsidP="14031334" w:rsidRDefault="00FB10B3" w14:paraId="4CADD306" w14:noSpellErr="1" w14:textId="2594CFC4">
            <w:pPr>
              <w:pStyle w:val="Normal"/>
            </w:pPr>
            <w:r w:rsidRPr="14031334" w:rsidR="140313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RNotebook_R_Suicide_in_Veterans_with_PTSD_2020</w:t>
            </w:r>
          </w:p>
        </w:tc>
        <w:tc>
          <w:tcPr>
            <w:tcW w:w="4082" w:type="dxa"/>
            <w:tcMar/>
          </w:tcPr>
          <w:p w:rsidR="00FA2613" w:rsidP="009B33B7" w:rsidRDefault="00173E6A" w14:paraId="43855AF5" w14:textId="12E3E7ED">
            <w:r>
              <w:t>R notebook</w:t>
            </w:r>
            <w:r w:rsidR="00FA2613">
              <w:t xml:space="preserve">  </w:t>
            </w:r>
          </w:p>
        </w:tc>
      </w:tr>
      <w:tr w:rsidR="00173E6A" w:rsidTr="79612727" w14:paraId="199CCCA5" w14:textId="77777777">
        <w:tc>
          <w:tcPr>
            <w:tcW w:w="1548" w:type="dxa"/>
            <w:tcMar/>
          </w:tcPr>
          <w:p w:rsidR="00FA2613" w:rsidP="009B33B7" w:rsidRDefault="00173E6A" w14:paraId="72138866" w14:textId="1898E773">
            <w:r>
              <w:t xml:space="preserve">R </w:t>
            </w:r>
            <w:r w:rsidR="00FA2613">
              <w:t>notebook pdf</w:t>
            </w:r>
          </w:p>
        </w:tc>
        <w:tc>
          <w:tcPr>
            <w:tcW w:w="3720" w:type="dxa"/>
            <w:shd w:val="clear" w:color="auto" w:fill="auto"/>
            <w:tcMar/>
          </w:tcPr>
          <w:p w:rsidRPr="00F72B3D" w:rsidR="00FA2613" w:rsidP="009B33B7" w:rsidRDefault="00F72B3D" w14:paraId="7264B60D" w14:textId="4CF82F80">
            <w:r w:rsidRPr="00F72B3D">
              <w:t>RNotebook_pdf_</w:t>
            </w:r>
            <w:r w:rsidR="00B00DD3">
              <w:t xml:space="preserve"> Suicide_in_ Veterans_with_PTSD_</w:t>
            </w:r>
            <w:r w:rsidRPr="00F72B3D">
              <w:t>2020.pdf</w:t>
            </w:r>
          </w:p>
        </w:tc>
        <w:tc>
          <w:tcPr>
            <w:tcW w:w="4082" w:type="dxa"/>
            <w:tcMar/>
          </w:tcPr>
          <w:p w:rsidR="00FA2613" w:rsidP="009B33B7" w:rsidRDefault="00042D8B" w14:paraId="1CA8FA73" w14:textId="02936117">
            <w:r>
              <w:t>p</w:t>
            </w:r>
            <w:r w:rsidR="00FA2613">
              <w:t xml:space="preserve">df of annotated </w:t>
            </w:r>
            <w:r w:rsidR="00A5331B">
              <w:t>R</w:t>
            </w:r>
            <w:r w:rsidR="00FA2613">
              <w:t xml:space="preserve"> notebook</w:t>
            </w:r>
            <w:r w:rsidR="00F72B3D">
              <w:t xml:space="preserve"> and instructions </w:t>
            </w:r>
            <w:r w:rsidR="00A5331B">
              <w:t xml:space="preserve">for </w:t>
            </w:r>
            <w:r w:rsidR="00F72B3D">
              <w:t>running models</w:t>
            </w:r>
          </w:p>
        </w:tc>
      </w:tr>
      <w:tr w:rsidR="00173E6A" w:rsidTr="79612727" w14:paraId="6B2F1BD9" w14:textId="77777777">
        <w:tc>
          <w:tcPr>
            <w:tcW w:w="1548" w:type="dxa"/>
            <w:tcMar/>
          </w:tcPr>
          <w:p w:rsidR="00FA2613" w:rsidP="009B33B7" w:rsidRDefault="00FA2613" w14:paraId="2F6398A1" w14:textId="77777777">
            <w:r>
              <w:t>Template</w:t>
            </w:r>
          </w:p>
        </w:tc>
        <w:tc>
          <w:tcPr>
            <w:tcW w:w="3720" w:type="dxa"/>
            <w:tcMar/>
          </w:tcPr>
          <w:p w:rsidR="00FA2613" w:rsidP="009B33B7" w:rsidRDefault="00F15E9A" w14:paraId="1AE3254B" w14:textId="0D72AB5D">
            <w:r>
              <w:t>Lesson_Template_</w:t>
            </w:r>
            <w:r w:rsidR="00B00DD3">
              <w:t xml:space="preserve"> Suicide_in_ Veterans_with_PTSD_</w:t>
            </w:r>
            <w:r>
              <w:t>2020.docx</w:t>
            </w:r>
          </w:p>
        </w:tc>
        <w:tc>
          <w:tcPr>
            <w:tcW w:w="4082" w:type="dxa"/>
            <w:tcMar/>
          </w:tcPr>
          <w:p w:rsidR="00FA2613" w:rsidP="009B33B7" w:rsidRDefault="00FA2613" w14:paraId="171A68B1" w14:textId="6091AC50">
            <w:r>
              <w:t xml:space="preserve">Lesson planner </w:t>
            </w:r>
            <w:r w:rsidR="00663EA3">
              <w:t>with links to resources</w:t>
            </w:r>
          </w:p>
        </w:tc>
      </w:tr>
    </w:tbl>
    <w:p w:rsidR="00FA2613" w:rsidP="00FA2613" w:rsidRDefault="00FA2613" w14:paraId="094C53F7" w14:textId="77777777"/>
    <w:p w:rsidR="00FA2613" w:rsidDel="00AE66B3" w:rsidP="00FA2613" w:rsidRDefault="00FA2613" w14:paraId="503DCF38" w14:textId="77777777">
      <w:pPr>
        <w:pStyle w:val="Heading2"/>
        <w:rPr>
          <w:del w:author="Marilyn S Kupetz" w:date="2020-05-20T12:42:00Z" w:id="48"/>
          <w:b/>
          <w:bCs/>
        </w:rPr>
      </w:pPr>
      <w:r w:rsidRPr="00BB71EF">
        <w:rPr>
          <w:b/>
          <w:bCs/>
        </w:rPr>
        <w:t>Teaching Strategies</w:t>
      </w:r>
    </w:p>
    <w:p w:rsidRPr="00FE6327" w:rsidR="00FA2613" w:rsidRDefault="00FA2613" w14:paraId="6E4382CA" w14:textId="77777777">
      <w:pPr>
        <w:pStyle w:val="Heading2"/>
        <w:pPrChange w:author="Marilyn S Kupetz" w:date="2020-05-20T12:42:00Z" w:id="49">
          <w:pPr/>
        </w:pPrChange>
      </w:pPr>
    </w:p>
    <w:p w:rsidR="00FA2613" w:rsidP="00FA2613" w:rsidRDefault="00424ADF" w14:paraId="2EFD6B5B" w14:textId="2A53C7F5">
      <w:pPr>
        <w:pStyle w:val="ListParagraph"/>
        <w:numPr>
          <w:ilvl w:val="0"/>
          <w:numId w:val="33"/>
        </w:numPr>
      </w:pPr>
      <w:r>
        <w:t xml:space="preserve">Review </w:t>
      </w:r>
      <w:r w:rsidR="00A809EA">
        <w:t xml:space="preserve">concepts in </w:t>
      </w:r>
      <w:r>
        <w:t xml:space="preserve">Statistics </w:t>
      </w:r>
      <w:r w:rsidR="00A809EA">
        <w:t xml:space="preserve">such as descriptive stats, </w:t>
      </w:r>
      <w:r w:rsidR="00C540EA">
        <w:t>correlation,</w:t>
      </w:r>
      <w:r w:rsidR="00A809EA">
        <w:t xml:space="preserve"> and hypothesis testing  </w:t>
      </w:r>
      <w:r>
        <w:t xml:space="preserve"> </w:t>
      </w:r>
      <w:del w:author="Marilyn S Kupetz" w:date="2020-05-20T12:42:00Z" w:id="50">
        <w:r w:rsidDel="00AE66B3" w:rsidR="00FA2613">
          <w:delText xml:space="preserve"> </w:delText>
        </w:r>
      </w:del>
    </w:p>
    <w:p w:rsidR="00C540EA" w:rsidP="00FA2613" w:rsidRDefault="00FA2613" w14:paraId="658307AD" w14:textId="77777777">
      <w:pPr>
        <w:pStyle w:val="ListParagraph"/>
        <w:numPr>
          <w:ilvl w:val="0"/>
          <w:numId w:val="33"/>
        </w:numPr>
      </w:pPr>
      <w:r>
        <w:t xml:space="preserve">Pose </w:t>
      </w:r>
      <w:r w:rsidRPr="00B23190">
        <w:rPr>
          <w:b/>
          <w:bCs/>
          <w:rPrChange w:author="Joe Garner" w:date="2020-05-20T14:24:00Z" w:id="51">
            <w:rPr/>
          </w:rPrChange>
        </w:rPr>
        <w:t>challenge questions</w:t>
      </w:r>
      <w:r>
        <w:t xml:space="preserve"> for engagement and </w:t>
      </w:r>
      <w:del w:author="Marilyn S Kupetz" w:date="2020-05-20T12:42:00Z" w:id="52">
        <w:r w:rsidDel="00AE66B3">
          <w:delText xml:space="preserve">to </w:delText>
        </w:r>
      </w:del>
      <w:r>
        <w:t xml:space="preserve">allow students to interpret visualizations and hypothesize. Students may have difficulty </w:t>
      </w:r>
      <w:r w:rsidRPr="00AE66B3">
        <w:rPr>
          <w:rPrChange w:author="Marilyn S Kupetz" w:date="2020-05-20T12:42:00Z" w:id="53">
            <w:rPr>
              <w:b/>
              <w:bCs/>
            </w:rPr>
          </w:rPrChange>
        </w:rPr>
        <w:t>limiting inferences</w:t>
      </w:r>
      <w:r>
        <w:t xml:space="preserve"> to within the scope of the datase</w:t>
      </w:r>
      <w:r w:rsidRPr="00FC3270">
        <w:t>t</w:t>
      </w:r>
      <w:r>
        <w:t>, so discuss over-hypothesizing beyond the data.</w:t>
      </w:r>
    </w:p>
    <w:p w:rsidR="00C83259" w:rsidP="00FA2613" w:rsidRDefault="00C540EA" w14:paraId="108FF20F" w14:textId="77777777">
      <w:pPr>
        <w:pStyle w:val="ListParagraph"/>
        <w:numPr>
          <w:ilvl w:val="0"/>
          <w:numId w:val="33"/>
        </w:numPr>
      </w:pPr>
      <w:r>
        <w:t>Discuss the difference between Inferential vs. Predictive modeling</w:t>
      </w:r>
    </w:p>
    <w:p w:rsidR="00FA2613" w:rsidP="00FA2613" w:rsidRDefault="00003CB9" w14:paraId="4B0C5228" w14:textId="1343D34B">
      <w:pPr>
        <w:pStyle w:val="ListParagraph"/>
        <w:numPr>
          <w:ilvl w:val="0"/>
          <w:numId w:val="33"/>
        </w:numPr>
      </w:pPr>
      <w:r>
        <w:t xml:space="preserve">Provide worksheets for student </w:t>
      </w:r>
      <w:r w:rsidR="00C83259">
        <w:t xml:space="preserve">practice </w:t>
      </w:r>
      <w:r>
        <w:t xml:space="preserve">using </w:t>
      </w:r>
      <w:r w:rsidR="00C83259">
        <w:t>R Studio or R Studio Cloud and running models in notebooks</w:t>
      </w:r>
      <w:r w:rsidR="00C540EA">
        <w:t xml:space="preserve"> </w:t>
      </w:r>
      <w:r w:rsidR="00FA2613">
        <w:t xml:space="preserve">  </w:t>
      </w:r>
    </w:p>
    <w:p w:rsidR="00FA2613" w:rsidDel="00EA26D4" w:rsidP="00FA2613" w:rsidRDefault="00FA2613" w14:paraId="4F07FCBB" w14:textId="77777777">
      <w:pPr>
        <w:pStyle w:val="ListParagraph"/>
        <w:numPr>
          <w:ilvl w:val="0"/>
          <w:numId w:val="37"/>
        </w:numPr>
        <w:rPr>
          <w:del w:author="Marilyn S Kupetz" w:date="2020-05-20T13:09:00Z" w:id="54"/>
        </w:rPr>
      </w:pPr>
      <w:del w:author="Marilyn S Kupetz" w:date="2020-05-20T13:09:00Z" w:id="55">
        <w:r w:rsidDel="00EA26D4">
          <w:br w:type="page"/>
        </w:r>
      </w:del>
    </w:p>
    <w:p w:rsidR="00FA2613" w:rsidDel="00EA26D4" w:rsidP="00FA2613" w:rsidRDefault="00FA2613" w14:paraId="007781A8" w14:textId="77777777">
      <w:pPr>
        <w:pStyle w:val="Heading2"/>
        <w:rPr>
          <w:del w:author="Marilyn S Kupetz" w:date="2020-05-20T13:12:00Z" w:id="56"/>
          <w:b/>
          <w:bCs/>
        </w:rPr>
      </w:pPr>
      <w:r w:rsidRPr="00AB1C08">
        <w:rPr>
          <w:b/>
          <w:bCs/>
        </w:rPr>
        <w:t>Lesson Narrative</w:t>
      </w:r>
    </w:p>
    <w:p w:rsidRPr="00AB1C08" w:rsidR="00FA2613" w:rsidRDefault="00FA2613" w14:paraId="03B5B6D8" w14:textId="77777777">
      <w:pPr>
        <w:pStyle w:val="Heading2"/>
        <w:pPrChange w:author="Marilyn S Kupetz" w:date="2020-05-20T13:12:00Z" w:id="57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:rsidTr="009B33B7" w14:paraId="03F28D2D" w14:textId="77777777">
        <w:tc>
          <w:tcPr>
            <w:tcW w:w="9350" w:type="dxa"/>
            <w:shd w:val="clear" w:color="auto" w:fill="D9E2F3" w:themeFill="accent1" w:themeFillTint="33"/>
          </w:tcPr>
          <w:p w:rsidRPr="00077075" w:rsidR="00FA2613" w:rsidP="009B33B7" w:rsidRDefault="00FA2613" w14:paraId="6D342168" w14:textId="7777777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0: </w:t>
            </w:r>
            <w:r w:rsidRPr="00077075">
              <w:rPr>
                <w:b/>
                <w:bCs/>
              </w:rPr>
              <w:t>Pre-lesson</w:t>
            </w:r>
          </w:p>
        </w:tc>
      </w:tr>
    </w:tbl>
    <w:p w:rsidR="00AB59E6" w:rsidRDefault="00AB59E6" w14:paraId="5A708D73" w14:textId="5EADA754">
      <w:r>
        <w:t>Ask students to read foundational articles on PTSD</w:t>
      </w:r>
      <w:r w:rsidR="004923A5">
        <w:t xml:space="preserve"> – diagnostic vs. self-reporting of symptoms.</w:t>
      </w:r>
      <w:r>
        <w:t xml:space="preserve"> Review </w:t>
      </w:r>
      <w:r w:rsidR="004923A5">
        <w:t xml:space="preserve">survey instruments and </w:t>
      </w:r>
      <w:r>
        <w:t>interpretation of correlations relating to risk and protective factors.</w:t>
      </w:r>
      <w:r w:rsidR="004923A5">
        <w:t xml:space="preserve"> </w:t>
      </w:r>
    </w:p>
    <w:p w:rsidR="00814A9F" w:rsidRDefault="00AB59E6" w14:paraId="603DD592" w14:textId="31C4F825">
      <w:r>
        <w:t>Review measures related to Protective Factors (3 scales) and Risk Factors (3 scales)</w:t>
      </w:r>
      <w:r w:rsidR="000B14FC">
        <w:t xml:space="preserve">. </w:t>
      </w:r>
    </w:p>
    <w:p w:rsidR="006609CB" w:rsidDel="00AE66B3" w:rsidP="006609CB" w:rsidRDefault="006609CB" w14:paraId="06D471FA" w14:textId="3072D7CA">
      <w:pPr>
        <w:rPr>
          <w:del w:author="Marilyn S Kupetz" w:date="2020-05-20T12:43:00Z" w:id="58"/>
        </w:rPr>
      </w:pPr>
      <w:r>
        <w:t>Review lessons on Inferential Statistics, hypothesis testing</w:t>
      </w:r>
      <w:r w:rsidR="00AB59E6">
        <w:t xml:space="preserve"> between 2, independent groups (Combat vs. Non-Combat Veterans).</w:t>
      </w:r>
      <w:r>
        <w:t xml:space="preserve"> </w:t>
      </w:r>
    </w:p>
    <w:p w:rsidR="00FA2613" w:rsidRDefault="00FA2613" w14:paraId="0F029FC9" w14:textId="77777777">
      <w:pPr>
        <w:pPrChange w:author="Marilyn S Kupetz" w:date="2020-05-20T12:45:00Z" w:id="59">
          <w:pPr>
            <w:jc w:val="center"/>
          </w:pPr>
        </w:pPrChange>
      </w:pPr>
      <w:del w:author="Marilyn S Kupetz" w:date="2020-05-20T12:43:00Z" w:id="60">
        <w:r w:rsidDel="00AE66B3">
          <w:rPr>
            <w:noProof/>
          </w:rPr>
          <w:drawing>
            <wp:inline distT="0" distB="0" distL="0" distR="0" wp14:anchorId="370C1C26" wp14:editId="66A0A163">
              <wp:extent cx="5084064" cy="1189494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12120" cy="124285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:rsidTr="009B33B7" w14:paraId="31095B41" w14:textId="77777777">
        <w:tc>
          <w:tcPr>
            <w:tcW w:w="9350" w:type="dxa"/>
            <w:shd w:val="clear" w:color="auto" w:fill="D9E2F3" w:themeFill="accent1" w:themeFillTint="33"/>
          </w:tcPr>
          <w:p w:rsidRPr="00077075" w:rsidR="00FA2613" w:rsidP="009B33B7" w:rsidRDefault="00FA2613" w14:paraId="72B8A7C6" w14:textId="4FB3AC37">
            <w:pPr>
              <w:pStyle w:val="Heading2"/>
              <w:outlineLvl w:val="1"/>
              <w:rPr>
                <w:b/>
                <w:bCs/>
              </w:rPr>
            </w:pPr>
            <w:bookmarkStart w:name="_Hlk40641803" w:id="61"/>
            <w:r>
              <w:rPr>
                <w:b/>
                <w:bCs/>
              </w:rPr>
              <w:t xml:space="preserve">Module </w:t>
            </w:r>
            <w:r w:rsidR="00797BC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: </w:t>
            </w:r>
            <w:ins w:author="Joe Garner" w:date="2020-05-20T14:54:00Z" w:id="62">
              <w:r>
                <w:rPr>
                  <w:b/>
                  <w:bCs/>
                </w:rPr>
                <w:t xml:space="preserve">Dataset and </w:t>
              </w:r>
            </w:ins>
            <w:ins w:author="Joe Garner" w:date="2020-05-20T14:55:00Z" w:id="63">
              <w:r>
                <w:rPr>
                  <w:b/>
                  <w:bCs/>
                </w:rPr>
                <w:t>Exploratory Data Analysis</w:t>
              </w:r>
            </w:ins>
            <w:del w:author="Joe Garner" w:date="2020-05-20T14:54:00Z" w:id="64">
              <w:r w:rsidRPr="00077075" w:rsidDel="00D62CA9">
                <w:rPr>
                  <w:b/>
                  <w:bCs/>
                </w:rPr>
                <w:delText xml:space="preserve">Explore NHAMCS </w:delText>
              </w:r>
              <w:r w:rsidDel="00D62CA9">
                <w:rPr>
                  <w:b/>
                  <w:bCs/>
                </w:rPr>
                <w:delText xml:space="preserve">and “NHAMCS </w:delText>
              </w:r>
              <w:r w:rsidRPr="00077075" w:rsidDel="00D62CA9">
                <w:rPr>
                  <w:b/>
                  <w:bCs/>
                </w:rPr>
                <w:delText>+ COVID-19</w:delText>
              </w:r>
              <w:r w:rsidDel="00D62CA9">
                <w:rPr>
                  <w:b/>
                  <w:bCs/>
                </w:rPr>
                <w:delText>”</w:delText>
              </w:r>
              <w:r w:rsidRPr="00077075" w:rsidDel="00D62CA9">
                <w:rPr>
                  <w:b/>
                  <w:bCs/>
                </w:rPr>
                <w:delText xml:space="preserve"> datas</w:delText>
              </w:r>
            </w:del>
            <w:del w:author="Joe Garner" w:date="2020-05-20T14:55:00Z" w:id="65">
              <w:r w:rsidRPr="00077075" w:rsidDel="00D62CA9">
                <w:rPr>
                  <w:b/>
                  <w:bCs/>
                </w:rPr>
                <w:delText>et</w:delText>
              </w:r>
              <w:r w:rsidDel="00D62CA9">
                <w:rPr>
                  <w:b/>
                  <w:bCs/>
                </w:rPr>
                <w:delText xml:space="preserve">s </w:delText>
              </w:r>
            </w:del>
          </w:p>
        </w:tc>
      </w:tr>
    </w:tbl>
    <w:bookmarkEnd w:id="61"/>
    <w:p w:rsidR="00130E82" w:rsidP="00797BC1" w:rsidRDefault="0078671A" w14:paraId="531CF50A" w14:textId="61F1965F">
      <w:r w:rsidRPr="0078671A">
        <w:t xml:space="preserve">Using an existing data set (Chen et al. in press; Gutierrez et al., 2016), </w:t>
      </w:r>
      <w:r w:rsidR="000B14FC">
        <w:t xml:space="preserve">ask the </w:t>
      </w:r>
      <w:r w:rsidRPr="0078671A">
        <w:t xml:space="preserve">students </w:t>
      </w:r>
      <w:r w:rsidR="000B14FC">
        <w:t xml:space="preserve">to </w:t>
      </w:r>
      <w:r w:rsidRPr="0078671A">
        <w:t>examine the performances of the two groups on this new self-report measure, the MSRI-28. Scores on other risk and protective factors are also included in the proposed analyses.</w:t>
      </w:r>
      <w:r>
        <w:t xml:space="preserve"> </w:t>
      </w:r>
    </w:p>
    <w:p w:rsidR="00130E82" w:rsidP="00130E82" w:rsidRDefault="008721FB" w14:paraId="754427E3" w14:textId="650152E1">
      <w:r>
        <w:t>Pose three hypotheses:</w:t>
      </w:r>
    </w:p>
    <w:p w:rsidR="008721FB" w:rsidP="008721FB" w:rsidRDefault="008721FB" w14:paraId="5B2EB2A5" w14:textId="77777777">
      <w:pPr>
        <w:pStyle w:val="ListParagraph"/>
        <w:numPr>
          <w:ilvl w:val="0"/>
          <w:numId w:val="43"/>
        </w:numPr>
      </w:pPr>
      <w:r>
        <w:lastRenderedPageBreak/>
        <w:t>H1: Veterans who have not been exposed to combat will be more likely to have a higher mean score on the MSRI-28 Family Connectedness scale than those who have been exposed to combat.</w:t>
      </w:r>
    </w:p>
    <w:p w:rsidR="008721FB" w:rsidP="008721FB" w:rsidRDefault="008721FB" w14:paraId="29884700" w14:textId="77777777">
      <w:pPr>
        <w:pStyle w:val="ListParagraph"/>
        <w:numPr>
          <w:ilvl w:val="0"/>
          <w:numId w:val="43"/>
        </w:numPr>
      </w:pPr>
      <w:r>
        <w:t>H2: The relation between scores on the MSRI-28 Positive Self-Perception and the Reasons for Living Inventory will likely be higher for Veterans who have been exposed to combat than those who have not been exposed to combat.</w:t>
      </w:r>
    </w:p>
    <w:p w:rsidR="00130E82" w:rsidP="005F18B4" w:rsidRDefault="008721FB" w14:paraId="438BD9D6" w14:textId="0BDCEF85">
      <w:pPr>
        <w:pStyle w:val="ListParagraph"/>
        <w:numPr>
          <w:ilvl w:val="0"/>
          <w:numId w:val="43"/>
        </w:numPr>
      </w:pPr>
      <w:r>
        <w:t>H3: There is an interaction effect between suicide ideation (BSSI) and problematic drinking (AUDIT) when considering veteran suicide attempts (regardless of combat group)</w:t>
      </w:r>
      <w:r w:rsidR="00130E82">
        <w:t>.</w:t>
      </w:r>
    </w:p>
    <w:p w:rsidR="000B14FC" w:rsidP="000B14FC" w:rsidRDefault="000B14FC" w14:paraId="2CAE3CB8" w14:textId="77777777">
      <w:r>
        <w:t xml:space="preserve">Illustrate </w:t>
      </w:r>
      <w:r w:rsidRPr="000B14FC">
        <w:rPr>
          <w:b/>
          <w:bCs/>
        </w:rPr>
        <w:t>Descriptive Stats</w:t>
      </w:r>
      <w:r>
        <w:t>: Boxplots, histograms, counts, means, and standard deviations of sample data; compare group means via Student t-test (independent).</w:t>
      </w:r>
    </w:p>
    <w:p w:rsidR="00FA2613" w:rsidP="000B14FC" w:rsidRDefault="000B14FC" w14:paraId="5B1F7846" w14:textId="3C4706CE">
      <w:r>
        <w:t>Discuss Correlations: magnitude &amp; directionality across and between combat groups.</w:t>
      </w:r>
      <w:del w:author="Joe Garner" w:date="2020-05-20T14:32:00Z" w:id="66">
        <w:r w:rsidRPr="00EA26D4" w:rsidDel="004D1AA2" w:rsidR="00FA2613">
          <w:delText>.</w:delText>
        </w:r>
      </w:del>
      <w:del w:author="Joe Garner" w:date="2020-05-20T14:33:00Z" w:id="67">
        <w:r w:rsidDel="004D1AA2" w:rsidR="00FA2613">
          <w:delText xml:space="preserve"> </w:delText>
        </w:r>
      </w:del>
    </w:p>
    <w:p w:rsidR="004169FD" w:rsidDel="004D1AA2" w:rsidP="00130E82" w:rsidRDefault="004169FD" w14:paraId="3E901853" w14:textId="77777777">
      <w:pPr>
        <w:rPr>
          <w:del w:author="Joe Garner" w:date="2020-05-20T14:33:00Z" w:id="68"/>
        </w:rPr>
      </w:pPr>
    </w:p>
    <w:p w:rsidR="005910DF" w:rsidDel="008540DB" w:rsidP="00130E82" w:rsidRDefault="005910DF" w14:paraId="574EA116" w14:textId="2B86D189">
      <w:pPr>
        <w:rPr>
          <w:del w:author="Marilyn S Kupetz" w:date="2020-05-20T12:49:00Z" w:id="69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86"/>
        <w:gridCol w:w="420"/>
        <w:gridCol w:w="5752"/>
        <w:gridCol w:w="28"/>
        <w:gridCol w:w="60"/>
      </w:tblGrid>
      <w:tr w:rsidR="00FA2613" w:rsidDel="00785C19" w:rsidTr="00421557" w14:paraId="7FD65951" w14:textId="77777777">
        <w:trPr>
          <w:gridAfter w:val="1"/>
          <w:wAfter w:w="61" w:type="dxa"/>
          <w:trHeight w:val="1226"/>
          <w:del w:author="Marilyn S Kupetz" w:date="2020-05-20T12:57:00Z" w:id="70"/>
        </w:trPr>
        <w:tc>
          <w:tcPr>
            <w:tcW w:w="3186" w:type="dxa"/>
          </w:tcPr>
          <w:p w:rsidR="00FA2613" w:rsidDel="00785C19" w:rsidP="009B33B7" w:rsidRDefault="00FA2613" w14:paraId="530956EB" w14:textId="77777777">
            <w:pPr>
              <w:rPr>
                <w:del w:author="Marilyn S Kupetz" w:date="2020-05-20T12:57:00Z" w:id="71"/>
              </w:rPr>
            </w:pPr>
            <w:del w:author="Marilyn S Kupetz" w:date="2020-05-20T12:57:00Z" w:id="72">
              <w:r w:rsidDel="00785C19">
                <w:rPr>
                  <w:noProof/>
                </w:rPr>
                <w:drawing>
                  <wp:inline distT="0" distB="0" distL="0" distR="0" wp14:anchorId="2C3FAD9A" wp14:editId="21F3C2D1">
                    <wp:extent cx="1850746" cy="1007109"/>
                    <wp:effectExtent l="0" t="0" r="0" b="3175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761" cy="10473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288" w:type="dxa"/>
            <w:gridSpan w:val="3"/>
          </w:tcPr>
          <w:p w:rsidRPr="00D06EF9" w:rsidR="00FA2613" w:rsidDel="00785C19" w:rsidP="009B33B7" w:rsidRDefault="00FA2613" w14:paraId="28585AFA" w14:textId="77777777">
            <w:pPr>
              <w:spacing w:after="160" w:line="259" w:lineRule="auto"/>
              <w:rPr>
                <w:del w:author="Marilyn S Kupetz" w:date="2020-05-20T12:57:00Z" w:id="73"/>
              </w:rPr>
            </w:pPr>
            <w:del w:author="Marilyn S Kupetz" w:date="2020-05-20T12:57:00Z" w:id="74">
              <w:r w:rsidRPr="00BA2A0A" w:rsidDel="00785C19">
                <w:rPr>
                  <w:b/>
                  <w:bCs/>
                </w:rPr>
                <w:delText>NHAMCS dataset:</w:delText>
              </w:r>
              <w:r w:rsidDel="00785C19">
                <w:delText xml:space="preserve"> </w:delText>
              </w:r>
              <w:r w:rsidRPr="00D06EF9" w:rsidDel="00785C19">
                <w:delText>We can see that the probability of getting a patient who comes in for imaging based on our data is 47.21% (9,190/19,467)</w:delText>
              </w:r>
            </w:del>
          </w:p>
          <w:p w:rsidR="00FA2613" w:rsidDel="00785C19" w:rsidP="009B33B7" w:rsidRDefault="00FA2613" w14:paraId="60A6F372" w14:textId="77777777">
            <w:pPr>
              <w:rPr>
                <w:del w:author="Marilyn S Kupetz" w:date="2020-05-20T12:57:00Z" w:id="75"/>
              </w:rPr>
            </w:pPr>
          </w:p>
        </w:tc>
      </w:tr>
      <w:tr w:rsidR="00FA2613" w:rsidDel="00785C19" w:rsidTr="00421557" w14:paraId="29414D3D" w14:textId="77777777">
        <w:trPr>
          <w:gridAfter w:val="1"/>
          <w:wAfter w:w="61" w:type="dxa"/>
          <w:trHeight w:val="1997"/>
          <w:del w:author="Marilyn S Kupetz" w:date="2020-05-20T12:57:00Z" w:id="76"/>
        </w:trPr>
        <w:tc>
          <w:tcPr>
            <w:tcW w:w="3186" w:type="dxa"/>
          </w:tcPr>
          <w:p w:rsidR="00FA2613" w:rsidDel="00785C19" w:rsidP="009B33B7" w:rsidRDefault="00FA2613" w14:paraId="5D2D70C2" w14:textId="77777777">
            <w:pPr>
              <w:rPr>
                <w:del w:author="Marilyn S Kupetz" w:date="2020-05-20T12:57:00Z" w:id="77"/>
              </w:rPr>
            </w:pPr>
            <w:del w:author="Marilyn S Kupetz" w:date="2020-05-20T12:57:00Z" w:id="78">
              <w:r w:rsidDel="00785C19">
                <w:rPr>
                  <w:noProof/>
                </w:rPr>
                <w:drawing>
                  <wp:inline distT="0" distB="0" distL="0" distR="0" wp14:anchorId="1F85858C" wp14:editId="6061197C">
                    <wp:extent cx="1885162" cy="1095876"/>
                    <wp:effectExtent l="0" t="0" r="1270" b="9525"/>
                    <wp:docPr id="11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46620" cy="113160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288" w:type="dxa"/>
            <w:gridSpan w:val="3"/>
          </w:tcPr>
          <w:p w:rsidR="00FA2613" w:rsidDel="00785C19" w:rsidP="009B33B7" w:rsidRDefault="00FA2613" w14:paraId="334BB7E4" w14:textId="77777777">
            <w:pPr>
              <w:spacing w:after="160" w:line="259" w:lineRule="auto"/>
              <w:rPr>
                <w:del w:author="Marilyn S Kupetz" w:date="2020-05-20T12:57:00Z" w:id="79"/>
              </w:rPr>
            </w:pPr>
            <w:del w:author="Marilyn S Kupetz" w:date="2020-05-20T12:57:00Z" w:id="80">
              <w:r w:rsidRPr="00BA2A0A" w:rsidDel="00785C19">
                <w:rPr>
                  <w:b/>
                  <w:bCs/>
                </w:rPr>
                <w:delText xml:space="preserve">NHAMCS + COVID-19 dataset: </w:delText>
              </w:r>
              <w:r w:rsidRPr="00F32949" w:rsidDel="00785C19">
                <w:delText>Obesity makes patients more susceptible to Covid-19. We can see that the probability of getting a patient who comes into</w:delText>
              </w:r>
              <w:r w:rsidDel="00785C19">
                <w:delText xml:space="preserve"> the ED </w:delText>
              </w:r>
              <w:r w:rsidRPr="00F32949" w:rsidDel="00785C19">
                <w:delText xml:space="preserve">with obesity and is tested positive for Covid-19 is 6/1,250 = 0.48%. The probability of having obesity and being diagnosed with Covid-19 is 6/60 = 10%. </w:delText>
              </w:r>
            </w:del>
          </w:p>
          <w:p w:rsidR="00FA2613" w:rsidDel="00785C19" w:rsidP="009B33B7" w:rsidRDefault="00FA2613" w14:paraId="7ADA7181" w14:textId="77777777">
            <w:pPr>
              <w:spacing w:after="160" w:line="259" w:lineRule="auto"/>
              <w:rPr>
                <w:del w:author="Marilyn S Kupetz" w:date="2020-05-20T12:57:00Z" w:id="81"/>
              </w:rPr>
            </w:pPr>
          </w:p>
        </w:tc>
      </w:tr>
      <w:tr w:rsidR="00FA2613" w:rsidTr="00421557" w14:paraId="327BBF74" w14:textId="77777777">
        <w:trPr>
          <w:gridAfter w:val="2"/>
          <w:wAfter w:w="88" w:type="dxa"/>
        </w:trPr>
        <w:tc>
          <w:tcPr>
            <w:tcW w:w="9446" w:type="dxa"/>
            <w:gridSpan w:val="3"/>
            <w:shd w:val="clear" w:color="auto" w:fill="D9E2F3" w:themeFill="accent1" w:themeFillTint="33"/>
          </w:tcPr>
          <w:p w:rsidRPr="00942F91" w:rsidR="00FA2613" w:rsidP="009B33B7" w:rsidRDefault="00FA2613" w14:paraId="3ECBFB7D" w14:textId="145A3AD5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2</w:t>
            </w:r>
            <w:r>
              <w:rPr>
                <w:b/>
                <w:bCs/>
              </w:rPr>
              <w:t>: Explain Predictive Modeling</w:t>
            </w:r>
          </w:p>
        </w:tc>
      </w:tr>
      <w:tr w:rsidR="00FA2613" w:rsidDel="008540DB" w:rsidTr="00421557" w14:paraId="50A92571" w14:textId="77777777">
        <w:trPr>
          <w:trHeight w:val="2708"/>
          <w:del w:author="Marilyn S Kupetz" w:date="2020-05-20T12:50:00Z" w:id="82"/>
        </w:trPr>
        <w:tc>
          <w:tcPr>
            <w:tcW w:w="3606" w:type="dxa"/>
            <w:gridSpan w:val="2"/>
          </w:tcPr>
          <w:p w:rsidR="00FA2613" w:rsidDel="008540DB" w:rsidP="009B33B7" w:rsidRDefault="00FA2613" w14:paraId="01CA0DD2" w14:textId="77777777">
            <w:pPr>
              <w:rPr>
                <w:del w:author="Marilyn S Kupetz" w:date="2020-05-20T12:50:00Z" w:id="83"/>
              </w:rPr>
            </w:pPr>
            <w:bookmarkStart w:name="_Hlk40682696" w:id="84"/>
            <w:del w:author="Marilyn S Kupetz" w:date="2020-05-20T12:50:00Z" w:id="85">
              <w:r w:rsidRPr="00271B4B" w:rsidDel="008540DB">
                <w:rPr>
                  <w:noProof/>
                </w:rPr>
                <w:drawing>
                  <wp:inline distT="0" distB="0" distL="0" distR="0" wp14:anchorId="7A78BF0B" wp14:editId="0545F9B1">
                    <wp:extent cx="2143126" cy="1428750"/>
                    <wp:effectExtent l="0" t="0" r="9525" b="0"/>
                    <wp:docPr id="2" name="Picture 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E90C5B1-6DB0-7544-930B-A3A2328B7F86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4">
                              <a:extLst>
                                <a:ext uri="{FF2B5EF4-FFF2-40B4-BE49-F238E27FC236}">
                                  <a16:creationId xmlns:a16="http://schemas.microsoft.com/office/drawing/2014/main" id="{DE90C5B1-6DB0-7544-930B-A3A2328B7F8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77587" cy="145172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5929" w:type="dxa"/>
            <w:gridSpan w:val="3"/>
          </w:tcPr>
          <w:p w:rsidRPr="001726F2" w:rsidR="00FA2613" w:rsidDel="008540DB" w:rsidP="009B33B7" w:rsidRDefault="00FA2613" w14:paraId="3F80E0DE" w14:textId="77777777">
            <w:pPr>
              <w:rPr>
                <w:del w:author="Marilyn S Kupetz" w:date="2020-05-20T12:50:00Z" w:id="86"/>
              </w:rPr>
            </w:pPr>
            <w:del w:author="Marilyn S Kupetz" w:date="2020-05-20T12:50:00Z" w:id="87">
              <w:r w:rsidRPr="001726F2" w:rsidDel="008540DB">
                <w:rPr>
                  <w:b/>
                  <w:bCs/>
                </w:rPr>
                <w:delText xml:space="preserve">Risk Event: </w:delText>
              </w:r>
              <w:r w:rsidRPr="001726F2" w:rsidDel="008540DB">
                <w:delText>Patients can come in for a variety of reasons, but the data shows that patients with Diabetes Type 2 tend to have longer wai</w:delText>
              </w:r>
              <w:r w:rsidDel="008540DB">
                <w:delText>ting</w:delText>
              </w:r>
              <w:r w:rsidRPr="001726F2" w:rsidDel="008540DB">
                <w:delText xml:space="preserve"> times</w:delText>
              </w:r>
            </w:del>
          </w:p>
          <w:p w:rsidRPr="001726F2" w:rsidR="00FA2613" w:rsidDel="008540DB" w:rsidP="009B33B7" w:rsidRDefault="00FA2613" w14:paraId="4E3F8B9A" w14:textId="77777777">
            <w:pPr>
              <w:rPr>
                <w:del w:author="Marilyn S Kupetz" w:date="2020-05-20T12:50:00Z" w:id="88"/>
                <w:b/>
                <w:bCs/>
              </w:rPr>
            </w:pPr>
            <w:del w:author="Marilyn S Kupetz" w:date="2020-05-20T12:50:00Z" w:id="89">
              <w:r w:rsidRPr="001726F2" w:rsidDel="008540DB">
                <w:rPr>
                  <w:b/>
                  <w:bCs/>
                </w:rPr>
                <w:delText xml:space="preserve">Cause: </w:delText>
              </w:r>
              <w:r w:rsidRPr="001726F2" w:rsidDel="008540DB">
                <w:delText>Patients with Type 2 Diabetes might not need to be seen immediately as this is a chronic condition and usually under active management. In fact, we see that many patients with Type 2 Diabetes in the visualization have wait</w:delText>
              </w:r>
              <w:r w:rsidDel="008540DB">
                <w:delText>ing</w:delText>
              </w:r>
              <w:r w:rsidRPr="001726F2" w:rsidDel="008540DB">
                <w:delText xml:space="preserve"> times of over 200 minutes (3.33 hours).</w:delText>
              </w:r>
            </w:del>
          </w:p>
          <w:p w:rsidRPr="00A82716" w:rsidR="00FA2613" w:rsidDel="008540DB" w:rsidP="009B33B7" w:rsidRDefault="00FA2613" w14:paraId="76DB7373" w14:textId="77777777">
            <w:pPr>
              <w:rPr>
                <w:del w:author="Marilyn S Kupetz" w:date="2020-05-20T12:50:00Z" w:id="90"/>
              </w:rPr>
            </w:pPr>
            <w:del w:author="Marilyn S Kupetz" w:date="2020-05-20T12:50:00Z" w:id="91">
              <w:r w:rsidDel="008540DB">
                <w:rPr>
                  <w:b/>
                  <w:bCs/>
                </w:rPr>
                <w:delText xml:space="preserve">Predictor: </w:delText>
              </w:r>
              <w:r w:rsidRPr="00A82716" w:rsidDel="008540DB">
                <w:delText>Diabetes Type 2 is a predictor of wait</w:delText>
              </w:r>
              <w:r w:rsidDel="008540DB">
                <w:delText>ing</w:delText>
              </w:r>
              <w:r w:rsidRPr="00A82716" w:rsidDel="008540DB">
                <w:delText xml:space="preserve"> times over 200 minutes.</w:delText>
              </w:r>
            </w:del>
          </w:p>
          <w:p w:rsidRPr="004D687F" w:rsidR="00FA2613" w:rsidDel="008540DB" w:rsidP="009B33B7" w:rsidRDefault="00FA2613" w14:paraId="5BE9012E" w14:textId="77777777">
            <w:pPr>
              <w:rPr>
                <w:del w:author="Marilyn S Kupetz" w:date="2020-05-20T12:50:00Z" w:id="92"/>
              </w:rPr>
            </w:pPr>
            <w:del w:author="Marilyn S Kupetz" w:date="2020-05-20T12:50:00Z" w:id="93">
              <w:r w:rsidDel="008540DB">
                <w:rPr>
                  <w:b/>
                  <w:bCs/>
                </w:rPr>
                <w:delText xml:space="preserve">Risk Assessment: </w:delText>
              </w:r>
              <w:r w:rsidRPr="004D687F" w:rsidDel="008540DB">
                <w:delText xml:space="preserve">What is the </w:delText>
              </w:r>
              <w:r w:rsidRPr="00E35AF1" w:rsidDel="008540DB">
                <w:rPr>
                  <w:b/>
                  <w:bCs/>
                </w:rPr>
                <w:delText>probability of occurrence</w:delText>
              </w:r>
              <w:r w:rsidRPr="004D687F" w:rsidDel="008540DB">
                <w:delText xml:space="preserve"> of a patient having Diabetes Type 2 </w:delText>
              </w:r>
              <w:r w:rsidDel="008540DB">
                <w:delText xml:space="preserve">given the population to be served by our </w:delText>
              </w:r>
              <w:r w:rsidRPr="004D687F" w:rsidDel="008540DB">
                <w:delText>ED?</w:delText>
              </w:r>
            </w:del>
          </w:p>
          <w:p w:rsidR="00FA2613" w:rsidDel="008540DB" w:rsidP="009B33B7" w:rsidRDefault="00FA2613" w14:paraId="14DF2C0A" w14:textId="77777777">
            <w:pPr>
              <w:rPr>
                <w:del w:author="Marilyn S Kupetz" w:date="2020-05-20T12:50:00Z" w:id="94"/>
              </w:rPr>
            </w:pPr>
          </w:p>
        </w:tc>
      </w:tr>
    </w:tbl>
    <w:bookmarkEnd w:id="84"/>
    <w:p w:rsidR="00FA2613" w:rsidP="00FA2613" w:rsidRDefault="00814A9F" w14:paraId="040E4788" w14:textId="7902F000">
      <w:r>
        <w:t xml:space="preserve">Present </w:t>
      </w:r>
      <w:r w:rsidR="009226F9">
        <w:t xml:space="preserve">and demonstrate </w:t>
      </w:r>
      <w:r w:rsidR="0018511A">
        <w:t>two models for prediction.</w:t>
      </w:r>
      <w:del w:author="Joe Garner" w:date="2020-05-20T14:23:00Z" w:id="95">
        <w:r w:rsidDel="00CC0A13" w:rsidR="00FA2613">
          <w:delText xml:space="preserve"> </w:delText>
        </w:r>
        <w:r w:rsidRPr="00697192" w:rsidDel="00CC0A13" w:rsidR="00FA2613">
          <w:rPr>
            <w:highlight w:val="yellow"/>
          </w:rPr>
          <w:delText>Challenge Questions --? Hypothesis checking</w:delText>
        </w:r>
        <w:r w:rsidRPr="003B56CA" w:rsidDel="00CC0A13" w:rsidR="00FA2613">
          <w:rPr>
            <w:highlight w:val="yellow"/>
          </w:rPr>
          <w:delText>. Pose hypothesis to force interpretation</w:delText>
        </w:r>
        <w:r w:rsidDel="00CC0A13" w:rsidR="00FA2613">
          <w:delText xml:space="preserve"> </w:delText>
        </w:r>
        <w:r w:rsidRPr="00B2284F" w:rsidDel="00CC0A13" w:rsidR="00FA2613">
          <w:rPr>
            <w:highlight w:val="yellow"/>
          </w:rPr>
          <w:delText>(how and why to extract information from data)</w:delText>
        </w:r>
      </w:del>
    </w:p>
    <w:p w:rsidR="00BA43E3" w:rsidP="00BA43E3" w:rsidRDefault="00814A9F" w14:paraId="516D2599" w14:textId="25EEA8D8">
      <w:pPr>
        <w:pStyle w:val="ListParagraph"/>
        <w:numPr>
          <w:ilvl w:val="0"/>
          <w:numId w:val="45"/>
        </w:numPr>
        <w:ind w:left="810"/>
      </w:pPr>
      <w:r w:rsidRPr="00BA43E3">
        <w:rPr>
          <w:b/>
          <w:bCs/>
        </w:rPr>
        <w:t>Decision tree</w:t>
      </w:r>
      <w:r w:rsidR="0018511A">
        <w:t xml:space="preserve"> </w:t>
      </w:r>
      <w:r w:rsidR="00BA43E3">
        <w:t>(coding categorical variables, transformation, selection</w:t>
      </w:r>
      <w:r w:rsidR="008F6130">
        <w:t>, information gain</w:t>
      </w:r>
      <w:r w:rsidR="00BA43E3">
        <w:t>), data dictionary, accuracy; Demonstrate over-correlation – binary variable for suicide attempt; Confusion Matrix: Precision, Accuracy, Recall</w:t>
      </w:r>
    </w:p>
    <w:p w:rsidR="00814A9F" w:rsidP="00BA43E3" w:rsidRDefault="00BA43E3" w14:paraId="2933912B" w14:textId="0A8AE80A">
      <w:pPr>
        <w:pStyle w:val="ListParagraph"/>
        <w:numPr>
          <w:ilvl w:val="0"/>
          <w:numId w:val="45"/>
        </w:numPr>
        <w:ind w:left="810"/>
      </w:pPr>
      <w:r w:rsidRPr="00BA43E3">
        <w:rPr>
          <w:b/>
          <w:bCs/>
        </w:rPr>
        <w:t>Random Forest</w:t>
      </w:r>
      <w:r w:rsidR="00814A9F">
        <w:t xml:space="preserve"> </w:t>
      </w:r>
      <w:r>
        <w:t>as a sum of decisions to reduce overfit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PrChange w:author="Marilyn S Kupetz" w:date="2020-05-20T13:11:00Z" w:id="96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50"/>
        <w:tblGridChange w:id="97">
          <w:tblGrid>
            <w:gridCol w:w="9350"/>
          </w:tblGrid>
        </w:tblGridChange>
      </w:tblGrid>
      <w:tr w:rsidR="00FA2613" w:rsidTr="009B33B7" w14:paraId="10E89CFE" w14:textId="77777777">
        <w:tc>
          <w:tcPr>
            <w:tcW w:w="9350" w:type="dxa"/>
            <w:shd w:val="clear" w:color="auto" w:fill="auto"/>
            <w:tcPrChange w:author="Marilyn S Kupetz" w:date="2020-05-20T13:11:00Z" w:id="98">
              <w:tcPr>
                <w:tcW w:w="9350" w:type="dxa"/>
                <w:shd w:val="clear" w:color="auto" w:fill="FFF2CC" w:themeFill="accent4" w:themeFillTint="33"/>
              </w:tcPr>
            </w:tcPrChange>
          </w:tcPr>
          <w:p w:rsidR="00814A9F" w:rsidP="009B33B7" w:rsidRDefault="00814A9F" w14:paraId="0327BDD1" w14:textId="77777777">
            <w:pPr>
              <w:rPr>
                <w:b/>
                <w:bCs/>
              </w:rPr>
            </w:pPr>
          </w:p>
          <w:p w:rsidR="00FA2613" w:rsidP="009B33B7" w:rsidRDefault="00FA2613" w14:paraId="32DAD9F7" w14:textId="5E58DCF2">
            <w:r w:rsidRPr="00D06EF9">
              <w:rPr>
                <w:b/>
                <w:bCs/>
              </w:rPr>
              <w:t>ASSIGNMENT:</w:t>
            </w:r>
            <w:r>
              <w:t xml:space="preserve"> Ask </w:t>
            </w:r>
            <w:r w:rsidR="0018511A">
              <w:t xml:space="preserve">students to </w:t>
            </w:r>
            <w:r w:rsidR="00BA43E3">
              <w:t xml:space="preserve">test hypothesis using standard </w:t>
            </w:r>
            <w:r w:rsidR="00252E74">
              <w:t>t</w:t>
            </w:r>
            <w:r w:rsidR="00BA43E3">
              <w:t xml:space="preserve">-tests; run the models </w:t>
            </w:r>
            <w:r w:rsidR="00985478">
              <w:t xml:space="preserve">in R notebooks </w:t>
            </w:r>
            <w:r w:rsidR="00BA43E3">
              <w:t>and generate visualizations to understand prediction</w:t>
            </w:r>
            <w:r w:rsidR="0018511A">
              <w:t>.</w:t>
            </w:r>
            <w:del w:author="Joe Garner" w:date="2020-05-20T14:58:00Z" w:id="99">
              <w:r w:rsidDel="00CB6B66">
                <w:delText xml:space="preserve"> and predictors for patient wait times</w:delText>
              </w:r>
            </w:del>
            <w:r>
              <w:t xml:space="preserve"> </w:t>
            </w:r>
            <w:r w:rsidR="0018511A">
              <w:t xml:space="preserve">Provide the students guidance on how to incorporate these findings into their final </w:t>
            </w:r>
            <w:r w:rsidR="009226F9">
              <w:t>project reports.</w:t>
            </w:r>
            <w:del w:author="Joe Garner" w:date="2020-05-20T14:40:00Z" w:id="100">
              <w:r w:rsidDel="00A5535E">
                <w:delText>You will help them use the dataset to extract ies.</w:delText>
              </w:r>
            </w:del>
          </w:p>
        </w:tc>
      </w:tr>
    </w:tbl>
    <w:p w:rsidR="00FA2613" w:rsidP="00FA2613" w:rsidRDefault="00FA2613" w14:paraId="46DB81F5" w14:textId="77777777">
      <w:pPr>
        <w:sectPr w:rsidR="00FA2613" w:rsidSect="00FA2613">
          <w:footerReference w:type="default" r:id="rId16"/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:rsidTr="009B33B7" w14:paraId="46B68E0E" w14:textId="77777777">
        <w:tc>
          <w:tcPr>
            <w:tcW w:w="9350" w:type="dxa"/>
            <w:shd w:val="clear" w:color="auto" w:fill="D9E2F3" w:themeFill="accent1" w:themeFillTint="33"/>
          </w:tcPr>
          <w:p w:rsidRPr="00942F91" w:rsidR="00FA2613" w:rsidP="009B33B7" w:rsidRDefault="00FA2613" w14:paraId="6E156AFE" w14:textId="7680BEBD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3</w:t>
            </w:r>
            <w:r>
              <w:rPr>
                <w:b/>
                <w:bCs/>
              </w:rPr>
              <w:t>: Close Out</w:t>
            </w:r>
          </w:p>
        </w:tc>
      </w:tr>
    </w:tbl>
    <w:p w:rsidR="005715B9" w:rsidP="0018511A" w:rsidRDefault="00FA2613" w14:paraId="523775BA" w14:textId="575E71FC">
      <w:r>
        <w:t>Post</w:t>
      </w:r>
      <w:r w:rsidR="0013666E">
        <w:t>-</w:t>
      </w:r>
      <w:r>
        <w:t>assessment questions</w:t>
      </w:r>
      <w:r w:rsidR="005715B9">
        <w:t>.</w:t>
      </w:r>
    </w:p>
    <w:p w:rsidR="00C7062A" w:rsidP="005715B9" w:rsidRDefault="00C7062A" w14:paraId="41E854EE" w14:textId="16EFC073">
      <w:pPr>
        <w:pStyle w:val="ListParagraph"/>
        <w:numPr>
          <w:ilvl w:val="0"/>
          <w:numId w:val="47"/>
        </w:numPr>
      </w:pPr>
      <w:r w:rsidRPr="00C7062A">
        <w:t xml:space="preserve">Using guidelines for interpreting correlations (i.e., magnitude and directionality) how </w:t>
      </w:r>
      <w:r>
        <w:t xml:space="preserve">are </w:t>
      </w:r>
      <w:r w:rsidRPr="00C7062A">
        <w:t>risk and protective factors are related</w:t>
      </w:r>
      <w:r>
        <w:t>?</w:t>
      </w:r>
    </w:p>
    <w:p w:rsidR="005715B9" w:rsidP="00050677" w:rsidRDefault="005715B9" w14:paraId="36E9CFC2" w14:textId="27E2A52A">
      <w:pPr>
        <w:pStyle w:val="ListParagraph"/>
        <w:numPr>
          <w:ilvl w:val="0"/>
          <w:numId w:val="47"/>
        </w:numPr>
      </w:pPr>
      <w:r>
        <w:t xml:space="preserve">What are some of the limitations of using this dataset? </w:t>
      </w:r>
    </w:p>
    <w:p w:rsidR="00FA2613" w:rsidDel="00EA26D4" w:rsidRDefault="00FA2613" w14:paraId="5E442D0C" w14:textId="77777777">
      <w:pPr>
        <w:ind w:left="720"/>
        <w:rPr>
          <w:del w:author="Marilyn S Kupetz" w:date="2020-05-20T13:12:00Z" w:id="101"/>
        </w:rPr>
        <w:pPrChange w:author="Joe Garner" w:date="2020-05-20T14:34:00Z" w:id="102">
          <w:pPr/>
        </w:pPrChange>
      </w:pPr>
    </w:p>
    <w:p w:rsidR="00FA2613" w:rsidDel="00EA26D4" w:rsidRDefault="00FA2613" w14:paraId="7880FCF3" w14:textId="77777777">
      <w:pPr>
        <w:rPr>
          <w:del w:author="Marilyn S Kupetz" w:date="2020-05-20T13:12:00Z" w:id="103"/>
        </w:rPr>
        <w:pPrChange w:author="Joe Garner" w:date="2020-05-20T14:34:00Z" w:id="104">
          <w:pPr>
            <w:pStyle w:val="Heading2"/>
          </w:pPr>
        </w:pPrChange>
      </w:pPr>
    </w:p>
    <w:p w:rsidRPr="00EA26D4" w:rsidR="00FA2613" w:rsidRDefault="00FA2613" w14:paraId="0774DD15" w14:textId="77777777">
      <w:pPr>
        <w:rPr>
          <w:ins w:author="Marilyn S Kupetz" w:date="2020-05-20T13:12:00Z" w:id="105"/>
        </w:rPr>
      </w:pPr>
    </w:p>
    <w:p w:rsidRPr="00F23209" w:rsidR="00FA2613" w:rsidDel="00EA26D4" w:rsidP="00FA2613" w:rsidRDefault="00FA2613" w14:paraId="29522A33" w14:textId="77777777">
      <w:pPr>
        <w:rPr>
          <w:del w:author="Marilyn S Kupetz" w:date="2020-05-20T13:12:00Z" w:id="106"/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  <w:rPrChange w:author="Joe Garner" w:date="2020-05-20T14:28:00Z" w:id="107">
            <w:rPr>
              <w:del w:author="Marilyn S Kupetz" w:date="2020-05-20T13:12:00Z" w:id="108"/>
              <w:rFonts w:asciiTheme="majorHAnsi" w:hAnsiTheme="majorHAnsi" w:eastAsiaTheme="majorEastAsia" w:cstheme="majorBidi"/>
              <w:color w:val="2F5496" w:themeColor="accent1" w:themeShade="BF"/>
              <w:sz w:val="26"/>
              <w:szCs w:val="26"/>
            </w:rPr>
          </w:rPrChange>
        </w:rPr>
      </w:pPr>
      <w:del w:author="Marilyn S Kupetz" w:date="2020-05-20T13:12:00Z" w:id="109">
        <w:r w:rsidRPr="00F23209" w:rsidDel="00EA26D4">
          <w:rPr>
            <w:b/>
            <w:bCs/>
            <w:rPrChange w:author="Joe Garner" w:date="2020-05-20T14:28:00Z" w:id="110">
              <w:rPr/>
            </w:rPrChange>
          </w:rPr>
          <w:br w:type="page"/>
        </w:r>
      </w:del>
    </w:p>
    <w:p w:rsidRPr="00FA2613" w:rsidR="00740F47" w:rsidP="00FA2613" w:rsidRDefault="00740F47" w14:paraId="1E41F3CA" w14:textId="179EC7DE">
      <w:pPr>
        <w:pStyle w:val="Heading2"/>
      </w:pPr>
    </w:p>
    <w:sectPr w:rsidRPr="00FA2613" w:rsidR="00740F47" w:rsidSect="00F32949">
      <w:footerReference w:type="default" r:id="rId17"/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6B28" w:rsidP="003D034E" w:rsidRDefault="00CE6B28" w14:paraId="73C175F9" w14:textId="77777777">
      <w:pPr>
        <w:spacing w:after="0" w:line="240" w:lineRule="auto"/>
      </w:pPr>
      <w:r>
        <w:separator/>
      </w:r>
    </w:p>
  </w:endnote>
  <w:endnote w:type="continuationSeparator" w:id="0">
    <w:p w:rsidR="00CE6B28" w:rsidP="003D034E" w:rsidRDefault="00CE6B28" w14:paraId="765519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237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613" w:rsidRDefault="00FA2613" w14:paraId="6CC4B7EC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2613" w:rsidRDefault="00FA2613" w14:paraId="51D0D00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7353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34E" w:rsidRDefault="003D034E" w14:paraId="4AF4DEEA" w14:textId="5A37E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034E" w:rsidRDefault="003D034E" w14:paraId="20EF436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6B28" w:rsidP="003D034E" w:rsidRDefault="00CE6B28" w14:paraId="33D91FCA" w14:textId="77777777">
      <w:pPr>
        <w:spacing w:after="0" w:line="240" w:lineRule="auto"/>
      </w:pPr>
      <w:r>
        <w:separator/>
      </w:r>
    </w:p>
  </w:footnote>
  <w:footnote w:type="continuationSeparator" w:id="0">
    <w:p w:rsidR="00CE6B28" w:rsidP="003D034E" w:rsidRDefault="00CE6B28" w14:paraId="0157462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6F5"/>
    <w:multiLevelType w:val="hybridMultilevel"/>
    <w:tmpl w:val="C5DE5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777560"/>
    <w:multiLevelType w:val="hybridMultilevel"/>
    <w:tmpl w:val="DF1CC8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61180"/>
    <w:multiLevelType w:val="hybridMultilevel"/>
    <w:tmpl w:val="2E2E0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E2A2B"/>
    <w:multiLevelType w:val="hybridMultilevel"/>
    <w:tmpl w:val="E0B40C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941C80"/>
    <w:multiLevelType w:val="hybridMultilevel"/>
    <w:tmpl w:val="B970ABF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048E69FB"/>
    <w:multiLevelType w:val="hybridMultilevel"/>
    <w:tmpl w:val="0030910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35571A"/>
    <w:multiLevelType w:val="hybridMultilevel"/>
    <w:tmpl w:val="F47284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F68EEC">
      <w:numFmt w:val="bullet"/>
      <w:lvlText w:val="•"/>
      <w:lvlJc w:val="left"/>
      <w:pPr>
        <w:ind w:left="1800" w:hanging="72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51129F"/>
    <w:multiLevelType w:val="multilevel"/>
    <w:tmpl w:val="30D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EB157A9"/>
    <w:multiLevelType w:val="hybridMultilevel"/>
    <w:tmpl w:val="D6B80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F76491C"/>
    <w:multiLevelType w:val="hybridMultilevel"/>
    <w:tmpl w:val="0380A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FD46E9"/>
    <w:multiLevelType w:val="hybridMultilevel"/>
    <w:tmpl w:val="21C61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1F6F29"/>
    <w:multiLevelType w:val="hybridMultilevel"/>
    <w:tmpl w:val="A3E654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E446B4"/>
    <w:multiLevelType w:val="hybridMultilevel"/>
    <w:tmpl w:val="5994FE1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4F37441"/>
    <w:multiLevelType w:val="hybridMultilevel"/>
    <w:tmpl w:val="7A36EC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37BC"/>
    <w:multiLevelType w:val="hybridMultilevel"/>
    <w:tmpl w:val="D80CC3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34498"/>
    <w:multiLevelType w:val="hybridMultilevel"/>
    <w:tmpl w:val="857ED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BE2986"/>
    <w:multiLevelType w:val="hybridMultilevel"/>
    <w:tmpl w:val="457E6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306F99"/>
    <w:multiLevelType w:val="hybridMultilevel"/>
    <w:tmpl w:val="F132CDD8"/>
    <w:lvl w:ilvl="0" w:tplc="26168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222404FF"/>
    <w:multiLevelType w:val="hybridMultilevel"/>
    <w:tmpl w:val="B9C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5F01D76"/>
    <w:multiLevelType w:val="hybridMultilevel"/>
    <w:tmpl w:val="F50A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8E03F9"/>
    <w:multiLevelType w:val="hybridMultilevel"/>
    <w:tmpl w:val="3788AF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EEC5C2B"/>
    <w:multiLevelType w:val="hybridMultilevel"/>
    <w:tmpl w:val="40904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9B45E8"/>
    <w:multiLevelType w:val="hybridMultilevel"/>
    <w:tmpl w:val="525E6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75AEB"/>
    <w:multiLevelType w:val="hybridMultilevel"/>
    <w:tmpl w:val="553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3F61A1F"/>
    <w:multiLevelType w:val="hybridMultilevel"/>
    <w:tmpl w:val="84C4C248"/>
    <w:lvl w:ilvl="0" w:tplc="26168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D76AC"/>
    <w:multiLevelType w:val="hybridMultilevel"/>
    <w:tmpl w:val="551A1E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CBE7FF9"/>
    <w:multiLevelType w:val="hybridMultilevel"/>
    <w:tmpl w:val="83DE50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EFF7196"/>
    <w:multiLevelType w:val="hybridMultilevel"/>
    <w:tmpl w:val="8E90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81E05"/>
    <w:multiLevelType w:val="hybridMultilevel"/>
    <w:tmpl w:val="9C4A396E"/>
    <w:lvl w:ilvl="0" w:tplc="261684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D27B93"/>
    <w:multiLevelType w:val="hybridMultilevel"/>
    <w:tmpl w:val="A502D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44F40C99"/>
    <w:multiLevelType w:val="hybridMultilevel"/>
    <w:tmpl w:val="F4424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7E2FE1"/>
    <w:multiLevelType w:val="hybridMultilevel"/>
    <w:tmpl w:val="11B24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4B443AC2"/>
    <w:multiLevelType w:val="hybridMultilevel"/>
    <w:tmpl w:val="D8A00F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7848B1"/>
    <w:multiLevelType w:val="hybridMultilevel"/>
    <w:tmpl w:val="CD84B8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4904DDF"/>
    <w:multiLevelType w:val="hybridMultilevel"/>
    <w:tmpl w:val="6CA47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87322"/>
    <w:multiLevelType w:val="hybridMultilevel"/>
    <w:tmpl w:val="594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5B5A95"/>
    <w:multiLevelType w:val="hybridMultilevel"/>
    <w:tmpl w:val="B00086FC"/>
    <w:lvl w:ilvl="0" w:tplc="261684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285FB8"/>
    <w:multiLevelType w:val="hybridMultilevel"/>
    <w:tmpl w:val="A57AA4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55263"/>
    <w:multiLevelType w:val="hybridMultilevel"/>
    <w:tmpl w:val="C908E1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96042D7"/>
    <w:multiLevelType w:val="hybridMultilevel"/>
    <w:tmpl w:val="A808C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C54F6C"/>
    <w:multiLevelType w:val="hybridMultilevel"/>
    <w:tmpl w:val="1E867D0A"/>
    <w:lvl w:ilvl="0" w:tplc="26168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3FA00BE"/>
    <w:multiLevelType w:val="hybridMultilevel"/>
    <w:tmpl w:val="D092FA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42876C8"/>
    <w:multiLevelType w:val="hybridMultilevel"/>
    <w:tmpl w:val="3560EE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5B91B0F"/>
    <w:multiLevelType w:val="hybridMultilevel"/>
    <w:tmpl w:val="AAE4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4794F"/>
    <w:multiLevelType w:val="hybridMultilevel"/>
    <w:tmpl w:val="3E6E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25CA7"/>
    <w:multiLevelType w:val="hybridMultilevel"/>
    <w:tmpl w:val="13D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593B7E"/>
    <w:multiLevelType w:val="hybridMultilevel"/>
    <w:tmpl w:val="22EC0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721EFC"/>
    <w:multiLevelType w:val="hybridMultilevel"/>
    <w:tmpl w:val="A7D2B9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42"/>
  </w:num>
  <w:num w:numId="3">
    <w:abstractNumId w:val="8"/>
  </w:num>
  <w:num w:numId="4">
    <w:abstractNumId w:val="1"/>
  </w:num>
  <w:num w:numId="5">
    <w:abstractNumId w:val="44"/>
  </w:num>
  <w:num w:numId="6">
    <w:abstractNumId w:val="38"/>
  </w:num>
  <w:num w:numId="7">
    <w:abstractNumId w:val="0"/>
  </w:num>
  <w:num w:numId="8">
    <w:abstractNumId w:val="29"/>
  </w:num>
  <w:num w:numId="9">
    <w:abstractNumId w:val="5"/>
  </w:num>
  <w:num w:numId="10">
    <w:abstractNumId w:val="30"/>
  </w:num>
  <w:num w:numId="11">
    <w:abstractNumId w:val="19"/>
  </w:num>
  <w:num w:numId="12">
    <w:abstractNumId w:val="34"/>
  </w:num>
  <w:num w:numId="13">
    <w:abstractNumId w:val="24"/>
  </w:num>
  <w:num w:numId="14">
    <w:abstractNumId w:val="36"/>
  </w:num>
  <w:num w:numId="15">
    <w:abstractNumId w:val="28"/>
  </w:num>
  <w:num w:numId="16">
    <w:abstractNumId w:val="40"/>
  </w:num>
  <w:num w:numId="17">
    <w:abstractNumId w:val="17"/>
  </w:num>
  <w:num w:numId="18">
    <w:abstractNumId w:val="31"/>
  </w:num>
  <w:num w:numId="19">
    <w:abstractNumId w:val="39"/>
  </w:num>
  <w:num w:numId="20">
    <w:abstractNumId w:val="27"/>
  </w:num>
  <w:num w:numId="21">
    <w:abstractNumId w:val="11"/>
  </w:num>
  <w:num w:numId="22">
    <w:abstractNumId w:val="2"/>
  </w:num>
  <w:num w:numId="23">
    <w:abstractNumId w:val="32"/>
  </w:num>
  <w:num w:numId="24">
    <w:abstractNumId w:val="15"/>
  </w:num>
  <w:num w:numId="25">
    <w:abstractNumId w:val="3"/>
  </w:num>
  <w:num w:numId="26">
    <w:abstractNumId w:val="37"/>
  </w:num>
  <w:num w:numId="27">
    <w:abstractNumId w:val="16"/>
  </w:num>
  <w:num w:numId="28">
    <w:abstractNumId w:val="13"/>
  </w:num>
  <w:num w:numId="29">
    <w:abstractNumId w:val="14"/>
  </w:num>
  <w:num w:numId="30">
    <w:abstractNumId w:val="43"/>
  </w:num>
  <w:num w:numId="31">
    <w:abstractNumId w:val="9"/>
  </w:num>
  <w:num w:numId="32">
    <w:abstractNumId w:val="33"/>
  </w:num>
  <w:num w:numId="33">
    <w:abstractNumId w:val="41"/>
  </w:num>
  <w:num w:numId="34">
    <w:abstractNumId w:val="22"/>
  </w:num>
  <w:num w:numId="35">
    <w:abstractNumId w:val="46"/>
  </w:num>
  <w:num w:numId="36">
    <w:abstractNumId w:val="21"/>
  </w:num>
  <w:num w:numId="37">
    <w:abstractNumId w:val="7"/>
  </w:num>
  <w:num w:numId="38">
    <w:abstractNumId w:val="26"/>
  </w:num>
  <w:num w:numId="39">
    <w:abstractNumId w:val="12"/>
  </w:num>
  <w:num w:numId="40">
    <w:abstractNumId w:val="47"/>
  </w:num>
  <w:num w:numId="41">
    <w:abstractNumId w:val="20"/>
  </w:num>
  <w:num w:numId="42">
    <w:abstractNumId w:val="23"/>
  </w:num>
  <w:num w:numId="43">
    <w:abstractNumId w:val="25"/>
  </w:num>
  <w:num w:numId="44">
    <w:abstractNumId w:val="6"/>
  </w:num>
  <w:num w:numId="45">
    <w:abstractNumId w:val="4"/>
  </w:num>
  <w:num w:numId="46">
    <w:abstractNumId w:val="10"/>
  </w:num>
  <w:num w:numId="47">
    <w:abstractNumId w:val="45"/>
  </w:num>
  <w:num w:numId="4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lyn S Kupetz">
    <w15:presenceInfo w15:providerId="AD" w15:userId="S::mkupetz@mitre.org::c77e7dd6-e4db-4f6a-af62-d1dc795f7d4f"/>
  </w15:person>
  <w15:person w15:author="Joe Garner">
    <w15:presenceInfo w15:providerId="AD" w15:userId="S::GARNERJ@MITRE.ORG::42dd2b7e-31b2-4e65-99fa-0374cfd3f3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8"/>
    <w:rsid w:val="00003CB9"/>
    <w:rsid w:val="00011DAF"/>
    <w:rsid w:val="00021839"/>
    <w:rsid w:val="000241A9"/>
    <w:rsid w:val="00042D8B"/>
    <w:rsid w:val="00057124"/>
    <w:rsid w:val="00076A1F"/>
    <w:rsid w:val="00077075"/>
    <w:rsid w:val="00084C5B"/>
    <w:rsid w:val="00085A8B"/>
    <w:rsid w:val="0009126D"/>
    <w:rsid w:val="00093CFF"/>
    <w:rsid w:val="000A06FD"/>
    <w:rsid w:val="000A3145"/>
    <w:rsid w:val="000A5465"/>
    <w:rsid w:val="000A7E87"/>
    <w:rsid w:val="000B14FC"/>
    <w:rsid w:val="000C6544"/>
    <w:rsid w:val="000D7385"/>
    <w:rsid w:val="000E0721"/>
    <w:rsid w:val="000E1752"/>
    <w:rsid w:val="000E4E82"/>
    <w:rsid w:val="00110FEC"/>
    <w:rsid w:val="001119B2"/>
    <w:rsid w:val="001120D5"/>
    <w:rsid w:val="00115902"/>
    <w:rsid w:val="00115A93"/>
    <w:rsid w:val="001248DE"/>
    <w:rsid w:val="001263D2"/>
    <w:rsid w:val="001268A7"/>
    <w:rsid w:val="00130E82"/>
    <w:rsid w:val="0013666E"/>
    <w:rsid w:val="00142F0C"/>
    <w:rsid w:val="00153B28"/>
    <w:rsid w:val="00154CC6"/>
    <w:rsid w:val="00163FA7"/>
    <w:rsid w:val="00164997"/>
    <w:rsid w:val="00172202"/>
    <w:rsid w:val="001726F2"/>
    <w:rsid w:val="00173E6A"/>
    <w:rsid w:val="00176307"/>
    <w:rsid w:val="00181415"/>
    <w:rsid w:val="001820CE"/>
    <w:rsid w:val="0018511A"/>
    <w:rsid w:val="0018589E"/>
    <w:rsid w:val="00196476"/>
    <w:rsid w:val="001C0E4A"/>
    <w:rsid w:val="001C3433"/>
    <w:rsid w:val="001D3D56"/>
    <w:rsid w:val="001D7771"/>
    <w:rsid w:val="001E135F"/>
    <w:rsid w:val="001E1C1D"/>
    <w:rsid w:val="001E3183"/>
    <w:rsid w:val="001E50D1"/>
    <w:rsid w:val="001F0035"/>
    <w:rsid w:val="001F2364"/>
    <w:rsid w:val="001F65F0"/>
    <w:rsid w:val="00215B83"/>
    <w:rsid w:val="002167EA"/>
    <w:rsid w:val="00230027"/>
    <w:rsid w:val="00252E74"/>
    <w:rsid w:val="00255BC1"/>
    <w:rsid w:val="002624A3"/>
    <w:rsid w:val="002634AF"/>
    <w:rsid w:val="00271B4B"/>
    <w:rsid w:val="00292A0B"/>
    <w:rsid w:val="00293536"/>
    <w:rsid w:val="002A17BD"/>
    <w:rsid w:val="002A4243"/>
    <w:rsid w:val="002B0620"/>
    <w:rsid w:val="002B3C3A"/>
    <w:rsid w:val="002C1C2B"/>
    <w:rsid w:val="002C73A3"/>
    <w:rsid w:val="002C77A7"/>
    <w:rsid w:val="002D5220"/>
    <w:rsid w:val="002D6537"/>
    <w:rsid w:val="002D70B2"/>
    <w:rsid w:val="002E4306"/>
    <w:rsid w:val="002F54D1"/>
    <w:rsid w:val="002F6374"/>
    <w:rsid w:val="0030588A"/>
    <w:rsid w:val="0031286F"/>
    <w:rsid w:val="00316058"/>
    <w:rsid w:val="00326762"/>
    <w:rsid w:val="0034059B"/>
    <w:rsid w:val="00346DD9"/>
    <w:rsid w:val="00355E3A"/>
    <w:rsid w:val="003621B5"/>
    <w:rsid w:val="003A7BA4"/>
    <w:rsid w:val="003B75FB"/>
    <w:rsid w:val="003C03C7"/>
    <w:rsid w:val="003C54F4"/>
    <w:rsid w:val="003D034E"/>
    <w:rsid w:val="003D4E4F"/>
    <w:rsid w:val="003E1345"/>
    <w:rsid w:val="003F3A3A"/>
    <w:rsid w:val="004169FD"/>
    <w:rsid w:val="00421557"/>
    <w:rsid w:val="00424ADF"/>
    <w:rsid w:val="0043389D"/>
    <w:rsid w:val="00465F4A"/>
    <w:rsid w:val="004923A5"/>
    <w:rsid w:val="0049286A"/>
    <w:rsid w:val="00493002"/>
    <w:rsid w:val="00495D19"/>
    <w:rsid w:val="004966EE"/>
    <w:rsid w:val="00496CF5"/>
    <w:rsid w:val="00497627"/>
    <w:rsid w:val="004A6059"/>
    <w:rsid w:val="004A7F07"/>
    <w:rsid w:val="004B2956"/>
    <w:rsid w:val="004B6072"/>
    <w:rsid w:val="004C3969"/>
    <w:rsid w:val="004C6EEF"/>
    <w:rsid w:val="004D08C3"/>
    <w:rsid w:val="004D687F"/>
    <w:rsid w:val="004D6A33"/>
    <w:rsid w:val="004D707F"/>
    <w:rsid w:val="004D7E91"/>
    <w:rsid w:val="005111E2"/>
    <w:rsid w:val="00554267"/>
    <w:rsid w:val="005565A3"/>
    <w:rsid w:val="00560A9B"/>
    <w:rsid w:val="00560FD6"/>
    <w:rsid w:val="00570C16"/>
    <w:rsid w:val="005715B9"/>
    <w:rsid w:val="00575051"/>
    <w:rsid w:val="0058283A"/>
    <w:rsid w:val="005910DF"/>
    <w:rsid w:val="005B0F80"/>
    <w:rsid w:val="005C53D3"/>
    <w:rsid w:val="005D372E"/>
    <w:rsid w:val="005D4E14"/>
    <w:rsid w:val="005E6916"/>
    <w:rsid w:val="005F4939"/>
    <w:rsid w:val="005F5555"/>
    <w:rsid w:val="006028D1"/>
    <w:rsid w:val="00610DF0"/>
    <w:rsid w:val="00625948"/>
    <w:rsid w:val="00636518"/>
    <w:rsid w:val="006431A1"/>
    <w:rsid w:val="006432EA"/>
    <w:rsid w:val="00655D79"/>
    <w:rsid w:val="006609CB"/>
    <w:rsid w:val="00663EA3"/>
    <w:rsid w:val="0067023A"/>
    <w:rsid w:val="00672EB9"/>
    <w:rsid w:val="006757FC"/>
    <w:rsid w:val="0068288E"/>
    <w:rsid w:val="00683C68"/>
    <w:rsid w:val="00686DE6"/>
    <w:rsid w:val="00692FEE"/>
    <w:rsid w:val="006967FB"/>
    <w:rsid w:val="006971B4"/>
    <w:rsid w:val="006B2847"/>
    <w:rsid w:val="006B4BFD"/>
    <w:rsid w:val="006C5B5F"/>
    <w:rsid w:val="006D5F77"/>
    <w:rsid w:val="006E2052"/>
    <w:rsid w:val="006F60B0"/>
    <w:rsid w:val="00712366"/>
    <w:rsid w:val="007235CB"/>
    <w:rsid w:val="00734AE3"/>
    <w:rsid w:val="00736F17"/>
    <w:rsid w:val="0074079C"/>
    <w:rsid w:val="00740F47"/>
    <w:rsid w:val="00741C6A"/>
    <w:rsid w:val="00742E94"/>
    <w:rsid w:val="0074532E"/>
    <w:rsid w:val="007455C2"/>
    <w:rsid w:val="00762B78"/>
    <w:rsid w:val="00782EAA"/>
    <w:rsid w:val="0078671A"/>
    <w:rsid w:val="00792805"/>
    <w:rsid w:val="007938CA"/>
    <w:rsid w:val="00797BC1"/>
    <w:rsid w:val="007A5284"/>
    <w:rsid w:val="007B3BFD"/>
    <w:rsid w:val="007C4B21"/>
    <w:rsid w:val="007C59F8"/>
    <w:rsid w:val="007E785C"/>
    <w:rsid w:val="007F0B2A"/>
    <w:rsid w:val="007F252B"/>
    <w:rsid w:val="008034CD"/>
    <w:rsid w:val="00814A9F"/>
    <w:rsid w:val="00815EA8"/>
    <w:rsid w:val="0081790E"/>
    <w:rsid w:val="00821DCB"/>
    <w:rsid w:val="00835113"/>
    <w:rsid w:val="008473BB"/>
    <w:rsid w:val="008541C4"/>
    <w:rsid w:val="0085755E"/>
    <w:rsid w:val="00860775"/>
    <w:rsid w:val="0086187A"/>
    <w:rsid w:val="00863265"/>
    <w:rsid w:val="008632C1"/>
    <w:rsid w:val="008721FB"/>
    <w:rsid w:val="00873F6D"/>
    <w:rsid w:val="0087588E"/>
    <w:rsid w:val="00881A3E"/>
    <w:rsid w:val="00881B41"/>
    <w:rsid w:val="008A5070"/>
    <w:rsid w:val="008B37D6"/>
    <w:rsid w:val="008B77DB"/>
    <w:rsid w:val="008C635B"/>
    <w:rsid w:val="008D09B9"/>
    <w:rsid w:val="008D3DB8"/>
    <w:rsid w:val="008E0ED3"/>
    <w:rsid w:val="008F6130"/>
    <w:rsid w:val="008F6A77"/>
    <w:rsid w:val="008F6BE3"/>
    <w:rsid w:val="009113B1"/>
    <w:rsid w:val="009226F9"/>
    <w:rsid w:val="0092304D"/>
    <w:rsid w:val="009243D0"/>
    <w:rsid w:val="00924EE3"/>
    <w:rsid w:val="00931C51"/>
    <w:rsid w:val="009416DE"/>
    <w:rsid w:val="00942679"/>
    <w:rsid w:val="00942F91"/>
    <w:rsid w:val="00954944"/>
    <w:rsid w:val="00966B47"/>
    <w:rsid w:val="00985478"/>
    <w:rsid w:val="00997A45"/>
    <w:rsid w:val="009A1B9B"/>
    <w:rsid w:val="009A1D93"/>
    <w:rsid w:val="009A245A"/>
    <w:rsid w:val="009A6C4D"/>
    <w:rsid w:val="009A7863"/>
    <w:rsid w:val="009B7FF2"/>
    <w:rsid w:val="009D3417"/>
    <w:rsid w:val="009D5B2C"/>
    <w:rsid w:val="009D614E"/>
    <w:rsid w:val="009E0249"/>
    <w:rsid w:val="009E1A6F"/>
    <w:rsid w:val="009E7F6F"/>
    <w:rsid w:val="009F0649"/>
    <w:rsid w:val="009F0901"/>
    <w:rsid w:val="009F5EE8"/>
    <w:rsid w:val="00A04218"/>
    <w:rsid w:val="00A06A8A"/>
    <w:rsid w:val="00A13AFF"/>
    <w:rsid w:val="00A209C6"/>
    <w:rsid w:val="00A2115B"/>
    <w:rsid w:val="00A23F69"/>
    <w:rsid w:val="00A378C1"/>
    <w:rsid w:val="00A3791F"/>
    <w:rsid w:val="00A43AB7"/>
    <w:rsid w:val="00A52250"/>
    <w:rsid w:val="00A5331B"/>
    <w:rsid w:val="00A63AB9"/>
    <w:rsid w:val="00A76B17"/>
    <w:rsid w:val="00A809EA"/>
    <w:rsid w:val="00A82716"/>
    <w:rsid w:val="00A8793A"/>
    <w:rsid w:val="00A90433"/>
    <w:rsid w:val="00A91403"/>
    <w:rsid w:val="00AA0CB0"/>
    <w:rsid w:val="00AA279B"/>
    <w:rsid w:val="00AA710C"/>
    <w:rsid w:val="00AA79CC"/>
    <w:rsid w:val="00AB59E6"/>
    <w:rsid w:val="00AC0CA9"/>
    <w:rsid w:val="00AC59F0"/>
    <w:rsid w:val="00AC6945"/>
    <w:rsid w:val="00AD0559"/>
    <w:rsid w:val="00AD0FD5"/>
    <w:rsid w:val="00AD3A89"/>
    <w:rsid w:val="00AD3FFB"/>
    <w:rsid w:val="00AE69BB"/>
    <w:rsid w:val="00AF0CC6"/>
    <w:rsid w:val="00AF25B3"/>
    <w:rsid w:val="00B00D12"/>
    <w:rsid w:val="00B00DD3"/>
    <w:rsid w:val="00B07512"/>
    <w:rsid w:val="00B24E4B"/>
    <w:rsid w:val="00B32647"/>
    <w:rsid w:val="00B41537"/>
    <w:rsid w:val="00B4368D"/>
    <w:rsid w:val="00B47D38"/>
    <w:rsid w:val="00B554D3"/>
    <w:rsid w:val="00B57FFA"/>
    <w:rsid w:val="00B62B8C"/>
    <w:rsid w:val="00BA183C"/>
    <w:rsid w:val="00BA2A0A"/>
    <w:rsid w:val="00BA3362"/>
    <w:rsid w:val="00BA43E3"/>
    <w:rsid w:val="00BB22AB"/>
    <w:rsid w:val="00BC49C4"/>
    <w:rsid w:val="00BD5402"/>
    <w:rsid w:val="00BD6C31"/>
    <w:rsid w:val="00BD7AC3"/>
    <w:rsid w:val="00BE2C3B"/>
    <w:rsid w:val="00BE4D82"/>
    <w:rsid w:val="00C36255"/>
    <w:rsid w:val="00C37432"/>
    <w:rsid w:val="00C43FF3"/>
    <w:rsid w:val="00C540EA"/>
    <w:rsid w:val="00C545FF"/>
    <w:rsid w:val="00C62A4F"/>
    <w:rsid w:val="00C632BA"/>
    <w:rsid w:val="00C6598A"/>
    <w:rsid w:val="00C7062A"/>
    <w:rsid w:val="00C83259"/>
    <w:rsid w:val="00CA248C"/>
    <w:rsid w:val="00CA3A8A"/>
    <w:rsid w:val="00CB055A"/>
    <w:rsid w:val="00CC1FF7"/>
    <w:rsid w:val="00CC7E11"/>
    <w:rsid w:val="00CD4558"/>
    <w:rsid w:val="00CD7138"/>
    <w:rsid w:val="00CE15C1"/>
    <w:rsid w:val="00CE601B"/>
    <w:rsid w:val="00CE6354"/>
    <w:rsid w:val="00CE6B28"/>
    <w:rsid w:val="00CE7C8E"/>
    <w:rsid w:val="00CF57F4"/>
    <w:rsid w:val="00CF7D7A"/>
    <w:rsid w:val="00D05424"/>
    <w:rsid w:val="00D06EF9"/>
    <w:rsid w:val="00D1045D"/>
    <w:rsid w:val="00D20ED0"/>
    <w:rsid w:val="00D6706F"/>
    <w:rsid w:val="00D7682F"/>
    <w:rsid w:val="00D86DFC"/>
    <w:rsid w:val="00D922EB"/>
    <w:rsid w:val="00DA06C8"/>
    <w:rsid w:val="00DA0C26"/>
    <w:rsid w:val="00DA6EC0"/>
    <w:rsid w:val="00DB52AA"/>
    <w:rsid w:val="00DC01A8"/>
    <w:rsid w:val="00DE2461"/>
    <w:rsid w:val="00DF057B"/>
    <w:rsid w:val="00E059D6"/>
    <w:rsid w:val="00E219B6"/>
    <w:rsid w:val="00E25281"/>
    <w:rsid w:val="00E31DB1"/>
    <w:rsid w:val="00E320D7"/>
    <w:rsid w:val="00E35AF1"/>
    <w:rsid w:val="00E549FC"/>
    <w:rsid w:val="00E5673E"/>
    <w:rsid w:val="00E60C9D"/>
    <w:rsid w:val="00E74457"/>
    <w:rsid w:val="00E761D4"/>
    <w:rsid w:val="00E8126D"/>
    <w:rsid w:val="00E820B8"/>
    <w:rsid w:val="00E841E6"/>
    <w:rsid w:val="00E85A79"/>
    <w:rsid w:val="00E9284C"/>
    <w:rsid w:val="00E972BE"/>
    <w:rsid w:val="00EB2A5E"/>
    <w:rsid w:val="00EB5F50"/>
    <w:rsid w:val="00EB77E6"/>
    <w:rsid w:val="00EC5036"/>
    <w:rsid w:val="00ED01B0"/>
    <w:rsid w:val="00EE0491"/>
    <w:rsid w:val="00EF22B1"/>
    <w:rsid w:val="00EF2AD8"/>
    <w:rsid w:val="00EF5275"/>
    <w:rsid w:val="00F135C4"/>
    <w:rsid w:val="00F15E9A"/>
    <w:rsid w:val="00F1655C"/>
    <w:rsid w:val="00F230C8"/>
    <w:rsid w:val="00F32949"/>
    <w:rsid w:val="00F36004"/>
    <w:rsid w:val="00F40851"/>
    <w:rsid w:val="00F4088D"/>
    <w:rsid w:val="00F470A4"/>
    <w:rsid w:val="00F61DB2"/>
    <w:rsid w:val="00F72B3D"/>
    <w:rsid w:val="00F77A63"/>
    <w:rsid w:val="00F8295F"/>
    <w:rsid w:val="00FA2613"/>
    <w:rsid w:val="00FA2CB2"/>
    <w:rsid w:val="00FB10B3"/>
    <w:rsid w:val="00FB4131"/>
    <w:rsid w:val="00FC201A"/>
    <w:rsid w:val="00FD12F0"/>
    <w:rsid w:val="00FD23AE"/>
    <w:rsid w:val="14031334"/>
    <w:rsid w:val="7961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8BF"/>
  <w15:chartTrackingRefBased/>
  <w15:docId w15:val="{4794A59A-8492-48C6-82C8-EF59781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613"/>
  </w:style>
  <w:style w:type="paragraph" w:styleId="Heading1">
    <w:name w:val="heading 1"/>
    <w:basedOn w:val="Normal"/>
    <w:next w:val="Normal"/>
    <w:link w:val="Heading1Char"/>
    <w:uiPriority w:val="9"/>
    <w:qFormat/>
    <w:rsid w:val="0063651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6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1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3651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5426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1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034E"/>
  </w:style>
  <w:style w:type="paragraph" w:styleId="Footer">
    <w:name w:val="footer"/>
    <w:basedOn w:val="Normal"/>
    <w:link w:val="Foot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034E"/>
  </w:style>
  <w:style w:type="character" w:styleId="Hyperlink">
    <w:name w:val="Hyperlink"/>
    <w:basedOn w:val="DefaultParagraphFont"/>
    <w:uiPriority w:val="99"/>
    <w:unhideWhenUsed/>
    <w:rsid w:val="0049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2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61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26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tiff" Id="rId15" /><Relationship Type="http://schemas.openxmlformats.org/officeDocument/2006/relationships/footnotes" Target="footnotes.xml" Id="rId10" /><Relationship Type="http://schemas.microsoft.com/office/2011/relationships/people" Target="peop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BA3D-8D58-47A2-B502-FEDB752443A5}">
  <ds:schemaRefs>
    <ds:schemaRef ds:uri="http://schemas.microsoft.com/sharepoint/v3/field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8020a6eb-1ca7-418b-a587-333edd9477b5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15300B-C337-4D30-B701-124565B2E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BCBBC-D1A6-4B96-8E14-CDB243879BA3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98B41CE-7B3F-49D0-8617-D4586A7F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020a6eb-1ca7-418b-a587-333edd947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A88689-85AC-4B18-B118-ABEE95FBDC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Garner, Joe</dc:creator>
  <keywords/>
  <dc:description/>
  <lastModifiedBy>Steffani A Silva</lastModifiedBy>
  <revision>346</revision>
  <dcterms:created xsi:type="dcterms:W3CDTF">2020-05-15T19:07:00.0000000Z</dcterms:created>
  <dcterms:modified xsi:type="dcterms:W3CDTF">2020-05-29T16:28:55.1443044Z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